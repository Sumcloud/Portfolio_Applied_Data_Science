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sdt>
        <w:sdtPr>
          <w:tag w:val="goog_rdk_0"/>
        </w:sdtPr>
        <w:sdtContent>
          <w:commentRangeStart w:id="0"/>
        </w:sdtContent>
      </w:sdt>
      <w:r w:rsidDel="00000000" w:rsidR="00000000" w:rsidRPr="00000000">
        <w:rPr>
          <w:rtl w:val="0"/>
        </w:rPr>
        <w:t xml:space="preserve">Abstract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Completeness of data is vital for decision making and forecasting of Building Management System (BMS) datasets. Missing data can result in biased decision making down the line. This study creates a guideline for imputing the gaps in BMS datasets by comparing four methods: </w:t>
      </w:r>
      <w:r w:rsidDel="00000000" w:rsidR="00000000" w:rsidRPr="00000000">
        <w:rPr>
          <w:rtl w:val="0"/>
        </w:rPr>
        <w:t xml:space="preserve">K Nearest Neighbor (KNN) algorithm, Recurrent Neural Network (RNN), Hot Deck and LOCF</w:t>
      </w:r>
      <w:r w:rsidDel="00000000" w:rsidR="00000000" w:rsidRPr="00000000">
        <w:rPr>
          <w:rtl w:val="0"/>
        </w:rPr>
        <w:t xml:space="preserve">. The guideline </w:t>
      </w:r>
      <w:sdt>
        <w:sdtPr>
          <w:tag w:val="goog_rdk_1"/>
        </w:sdtPr>
        <w:sdtContent>
          <w:del w:author="Ramon" w:id="0" w:date="2022-01-10T15:23:14Z">
            <w:r w:rsidDel="00000000" w:rsidR="00000000" w:rsidRPr="00000000">
              <w:rPr>
                <w:rtl w:val="0"/>
              </w:rPr>
              <w:delText xml:space="preserve">will </w:delText>
            </w:r>
          </w:del>
        </w:sdtContent>
      </w:sdt>
      <w:r w:rsidDel="00000000" w:rsidR="00000000" w:rsidRPr="00000000">
        <w:rPr>
          <w:rtl w:val="0"/>
        </w:rPr>
        <w:t xml:space="preserve">contain</w:t>
      </w:r>
      <w:sdt>
        <w:sdtPr>
          <w:tag w:val="goog_rdk_2"/>
        </w:sdtPr>
        <w:sdtContent>
          <w:ins w:author="Ramon" w:id="1" w:date="2022-01-10T15:23:21Z">
            <w:r w:rsidDel="00000000" w:rsidR="00000000" w:rsidRPr="00000000">
              <w:rPr>
                <w:rtl w:val="0"/>
              </w:rPr>
              <w:t xml:space="preserve">s</w:t>
            </w:r>
          </w:ins>
        </w:sdtContent>
      </w:sdt>
      <w:r w:rsidDel="00000000" w:rsidR="00000000" w:rsidRPr="00000000">
        <w:rPr>
          <w:rtl w:val="0"/>
        </w:rPr>
        <w:t xml:space="preserve"> the best method per gap and data classification. The four methods are from various backgrounds and are tested on a real BMS and KNMI dataset. The focus of this paper is not to impute every cell as </w:t>
      </w:r>
      <w:r w:rsidDel="00000000" w:rsidR="00000000" w:rsidRPr="00000000">
        <w:rPr>
          <w:rtl w:val="0"/>
        </w:rPr>
        <w:t xml:space="preserve">accurate</w:t>
      </w:r>
      <w:r w:rsidDel="00000000" w:rsidR="00000000" w:rsidRPr="00000000">
        <w:rPr>
          <w:rtl w:val="0"/>
        </w:rPr>
        <w:t xml:space="preserve">ly as possible but to impute trends back into the missing data. The performance is evaluated with Variance Error (VE) instead of Root Mean Squared Error (RMSE) to indicate the ability to impute trends. From preliminary results, we concluded that the best K for KNN would be 5 for the smallest gap size and 100 for the bigger gaps. The results also concluded that RNN architecture gated recurrent unit (GRU) was best used for this research. The experiment was performed using different data sets in both KNMI and BMS for training and evaluation. </w:t>
      </w:r>
    </w:p>
    <w:p w:rsidR="00000000" w:rsidDel="00000000" w:rsidP="00000000" w:rsidRDefault="00000000" w:rsidRPr="00000000" w14:paraId="00000003">
      <w:pPr>
        <w:rPr/>
      </w:pPr>
      <w:r w:rsidDel="00000000" w:rsidR="00000000" w:rsidRPr="00000000">
        <w:rPr>
          <w:b w:val="1"/>
          <w:rtl w:val="0"/>
        </w:rPr>
        <w:t xml:space="preserve">Keywords: </w:t>
      </w:r>
      <w:r w:rsidDel="00000000" w:rsidR="00000000" w:rsidRPr="00000000">
        <w:rPr>
          <w:rtl w:val="0"/>
        </w:rPr>
        <w:t xml:space="preserve">Building Management System time series data, Imputation, KNN, RNN, Hot Deck, trend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Completeness of data is vital for the decision making and forecasting of Building Management System (BMS) datasets. Missing data can result in biased decision making down the line. This study creates a guideline for imputing the gaps in BMS datasets by comparing four methods: K Nearest Neighbour algorithm (KNN), Recurrent Neural Network (RNN), Hot Deck (HD) and Last Observation Carried Forward (LOCF). The guideline contains the best method per gap and data classification. The four selected methods are from various backgrounds and are tested on a real BMS and KNMI dataset. The focus of this paper is not to impute every cell as accurately as possible but to impute trends back into the missing data. The performance is evaluated with both Variance Error (VE) and Root Mean Squared Error (RMSE). VE is given more weight as its ability to evaluate the imputed trend is better than RMSE. From preliminary results, it was concluded that the best K values for KNN are 5 for the smallest gap and 100 for the larger gaps. Using a genetic algorithm the best RNN architecture for the purpose of this paper was determined to be Gated Recurrent Units. The comparison was performed using a different training dataset than the imputation dataset. The results of the experiment concluded that RNN is best for interval data and HD is best for both nominal and Ratio data. There was no single method that was best for all gap sizes as it was heavily dependent on the data to be imputed. </w:t>
      </w: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rPr/>
      </w:pPr>
      <w:r w:rsidDel="00000000" w:rsidR="00000000" w:rsidRPr="00000000">
        <w:rPr>
          <w:rtl w:val="0"/>
        </w:rPr>
        <w:t xml:space="preserve">Introduction</w:t>
      </w:r>
    </w:p>
    <w:p w:rsidR="00000000" w:rsidDel="00000000" w:rsidP="00000000" w:rsidRDefault="00000000" w:rsidRPr="00000000" w14:paraId="00000007">
      <w:pPr>
        <w:rPr/>
      </w:pPr>
      <w:r w:rsidDel="00000000" w:rsidR="00000000" w:rsidRPr="00000000">
        <w:rPr>
          <w:rtl w:val="0"/>
        </w:rPr>
        <w:t xml:space="preserve">Missing data is a common occurrence in </w:t>
      </w:r>
      <w:sdt>
        <w:sdtPr>
          <w:tag w:val="goog_rdk_3"/>
        </w:sdtPr>
        <w:sdtContent>
          <w:del w:author="Ramon" w:id="2" w:date="2022-01-10T15:12:30Z">
            <w:r w:rsidDel="00000000" w:rsidR="00000000" w:rsidRPr="00000000">
              <w:rPr>
                <w:rtl w:val="0"/>
              </w:rPr>
              <w:delText xml:space="preserve">time-series </w:delText>
            </w:r>
          </w:del>
        </w:sdtContent>
      </w:sdt>
      <w:sdt>
        <w:sdtPr>
          <w:tag w:val="goog_rdk_4"/>
        </w:sdtPr>
        <w:sdtContent>
          <w:ins w:author="Ramon" w:id="2" w:date="2022-01-10T15:12:30Z">
            <w:r w:rsidDel="00000000" w:rsidR="00000000" w:rsidRPr="00000000">
              <w:rPr>
                <w:rtl w:val="0"/>
              </w:rPr>
              <w:t xml:space="preserve"> time series </w:t>
            </w:r>
          </w:ins>
        </w:sdtContent>
      </w:sdt>
      <w:r w:rsidDel="00000000" w:rsidR="00000000" w:rsidRPr="00000000">
        <w:rPr>
          <w:rtl w:val="0"/>
        </w:rPr>
        <w:t xml:space="preserve">data, for this specific case causes include faulty sensors or errors in data storage. Missing data can cause downstream applications to malfunction and can thus have serious consequences. Missing data in Building Management Systems (BMS) can cause underperforming building services e.g., lower comfort of living or higher power usage, or in worst-case scenarios building breakdown as system control decisions are based on the collected data.</w:t>
      </w:r>
    </w:p>
    <w:p w:rsidR="00000000" w:rsidDel="00000000" w:rsidP="00000000" w:rsidRDefault="00000000" w:rsidRPr="00000000" w14:paraId="00000008">
      <w:pPr>
        <w:rPr/>
      </w:pPr>
      <w:r w:rsidDel="00000000" w:rsidR="00000000" w:rsidRPr="00000000">
        <w:rPr>
          <w:rtl w:val="0"/>
        </w:rPr>
        <w:t xml:space="preserve">Imputation methods evaluated in this paper are selected from previous research that has been done into the imputation of time series data. The methods that are selected for evaluation are: Last Observation Carried Forward (LOCF), K-Nearest Neighbour algorithm (KNN), Recurrent Neural Network (RNN) and Hot Deck (HD). </w:t>
      </w:r>
    </w:p>
    <w:p w:rsidR="00000000" w:rsidDel="00000000" w:rsidP="00000000" w:rsidRDefault="00000000" w:rsidRPr="00000000" w14:paraId="00000009">
      <w:pPr>
        <w:rPr/>
      </w:pPr>
      <w:r w:rsidDel="00000000" w:rsidR="00000000" w:rsidRPr="00000000">
        <w:rPr>
          <w:rtl w:val="0"/>
        </w:rPr>
        <w:t xml:space="preserve">HD has been outperformed by machine learning in the past as seen in (Sree Dhevi, 2014) [1] but it is applicable due to the number of similar units available for study. The </w:t>
      </w:r>
      <w:sdt>
        <w:sdtPr>
          <w:tag w:val="goog_rdk_5"/>
        </w:sdtPr>
        <w:sdtContent>
          <w:del w:author="Ramon" w:id="3" w:date="2022-01-10T15:15:30Z">
            <w:r w:rsidDel="00000000" w:rsidR="00000000" w:rsidRPr="00000000">
              <w:rPr>
                <w:rtl w:val="0"/>
              </w:rPr>
              <w:delText xml:space="preserve">time-series</w:delText>
            </w:r>
          </w:del>
        </w:sdtContent>
      </w:sdt>
      <w:r w:rsidDel="00000000" w:rsidR="00000000" w:rsidRPr="00000000">
        <w:rPr>
          <w:rtl w:val="0"/>
        </w:rPr>
        <w:t xml:space="preserve"> </w:t>
      </w:r>
      <w:sdt>
        <w:sdtPr>
          <w:tag w:val="goog_rdk_6"/>
        </w:sdtPr>
        <w:sdtContent>
          <w:ins w:author="Ramon" w:id="4" w:date="2022-01-10T15:15:58Z">
            <w:r w:rsidDel="00000000" w:rsidR="00000000" w:rsidRPr="00000000">
              <w:rPr>
                <w:rtl w:val="0"/>
              </w:rPr>
              <w:t xml:space="preserve">time series </w:t>
            </w:r>
          </w:ins>
        </w:sdtContent>
      </w:sdt>
      <w:r w:rsidDel="00000000" w:rsidR="00000000" w:rsidRPr="00000000">
        <w:rPr>
          <w:rtl w:val="0"/>
        </w:rPr>
        <w:t xml:space="preserve">imputation performance of different types of RNN’s has been studied before in Che et al. (2018) [2]. The study concluded that when a Gated Recurrent Units (GRU) architecture is properly set up </w:t>
      </w:r>
      <w:r w:rsidDel="00000000" w:rsidR="00000000" w:rsidRPr="00000000">
        <w:rPr>
          <w:i w:val="1"/>
          <w:rtl w:val="0"/>
        </w:rPr>
        <w:t xml:space="preserve">“it pulled significantly ahead of non-deep learning methods” </w:t>
      </w:r>
      <w:r w:rsidDel="00000000" w:rsidR="00000000" w:rsidRPr="00000000">
        <w:rPr>
          <w:rtl w:val="0"/>
        </w:rPr>
        <w:t xml:space="preserve">[2].</w:t>
      </w:r>
    </w:p>
    <w:p w:rsidR="00000000" w:rsidDel="00000000" w:rsidP="00000000" w:rsidRDefault="00000000" w:rsidRPr="00000000" w14:paraId="0000000A">
      <w:pPr>
        <w:rPr/>
      </w:pPr>
      <w:r w:rsidDel="00000000" w:rsidR="00000000" w:rsidRPr="00000000">
        <w:rPr>
          <w:rtl w:val="0"/>
        </w:rPr>
        <w:t xml:space="preserve">Pazhoohesh et al. (2019) [3] found that for datasets where 10% to 30 % of the data is missing, the KNN algorithm does great compared to eight other methods. Poloczek et al. 2014 [4] analysed the use of KNN regression and FFIL and found that both did well for the study, </w:t>
      </w:r>
      <w:r w:rsidDel="00000000" w:rsidR="00000000" w:rsidRPr="00000000">
        <w:rPr>
          <w:rtl w:val="0"/>
        </w:rPr>
        <w:t xml:space="preserve">but that KNN regression outperformed other methods</w:t>
      </w: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There are limited studies to clarify how to deal with missing data in BMS datasets. Previous research has focused on lighting and occupancy [3] data or created a generic framework for imputing data from multiple sensors [5]. In the case of (Zhang,2020) it is advised that a more generic plug-n-play framework is to be further studied. This study will not build on the framework created by (Zhang,2020) but tries to give a guideline on when to use what method. The research focused on imputing trends rather than accurately imputing data in a single moment in time. </w:t>
      </w:r>
    </w:p>
    <w:p w:rsidR="00000000" w:rsidDel="00000000" w:rsidP="00000000" w:rsidRDefault="00000000" w:rsidRPr="00000000" w14:paraId="0000000C">
      <w:pPr>
        <w:rPr/>
      </w:pPr>
      <w:r w:rsidDel="00000000" w:rsidR="00000000" w:rsidRPr="00000000">
        <w:rPr>
          <w:rtl w:val="0"/>
        </w:rPr>
        <w:t xml:space="preserve">This paper aims to evaluate and compare the imputation performance of the following methods: KNN algorithm, LOCF, RNN and Hot Deck. The imputation performance has been evaluated by making use of various criteria to facilitate the choice of the most suitable method for each scenario. </w:t>
      </w:r>
      <w:sdt>
        <w:sdtPr>
          <w:tag w:val="goog_rdk_7"/>
        </w:sdtPr>
        <w:sdtContent>
          <w:commentRangeStart w:id="1"/>
        </w:sdtContent>
      </w:sdt>
      <w:r w:rsidDel="00000000" w:rsidR="00000000" w:rsidRPr="00000000">
        <w:rPr>
          <w:rtl w:val="0"/>
        </w:rPr>
        <w:t xml:space="preserve">Aside from the most suited scenario, the imputation method’s ability to impute trends is also evaluated.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method section will contain a description of the datasets, description of the pipeline, imputation methods and the criteria used for evaluation. The result section will present the imputation results and a recommended action for each data classification and gap size.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rPr/>
      </w:pPr>
      <w:r w:rsidDel="00000000" w:rsidR="00000000" w:rsidRPr="00000000">
        <w:rPr>
          <w:rtl w:val="0"/>
        </w:rPr>
        <w:t xml:space="preserve">Methodology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r w:rsidDel="00000000" w:rsidR="00000000" w:rsidRPr="00000000">
        <w:rPr>
          <w:rtl w:val="0"/>
        </w:rPr>
        <w:t xml:space="preserve">Dataset description</w:t>
      </w:r>
    </w:p>
    <w:p w:rsidR="00000000" w:rsidDel="00000000" w:rsidP="00000000" w:rsidRDefault="00000000" w:rsidRPr="00000000" w14:paraId="00000013">
      <w:pPr>
        <w:rPr/>
      </w:pPr>
      <w:r w:rsidDel="00000000" w:rsidR="00000000" w:rsidRPr="00000000">
        <w:rPr>
          <w:rtl w:val="0"/>
        </w:rPr>
        <w:t xml:space="preserve">BMS datasets store sensor data such as fluid temperature, power usage, flow rate, operational mode, solar radiation and outdoor temperature. Two datasets have been used: twenty-five weather stations from the Royal Netherlands Meteorological Institute (KNMI) [8] and BMS data of hundred-twenty residential Net-Zero energy houses. The </w:t>
      </w:r>
      <w:sdt>
        <w:sdtPr>
          <w:tag w:val="goog_rdk_8"/>
        </w:sdtPr>
        <w:sdtContent>
          <w:ins w:author="Ramon" w:id="5" w:date="2022-01-10T15:53:22Z">
            <w:r w:rsidDel="00000000" w:rsidR="00000000" w:rsidRPr="00000000">
              <w:rPr>
                <w:rtl w:val="0"/>
              </w:rPr>
              <w:t xml:space="preserve">n</w:t>
            </w:r>
          </w:ins>
        </w:sdtContent>
      </w:sdt>
      <w:sdt>
        <w:sdtPr>
          <w:tag w:val="goog_rdk_9"/>
        </w:sdtPr>
        <w:sdtContent>
          <w:del w:author="Ramon" w:id="5" w:date="2022-01-10T15:53:22Z">
            <w:r w:rsidDel="00000000" w:rsidR="00000000" w:rsidRPr="00000000">
              <w:rPr>
                <w:rtl w:val="0"/>
              </w:rPr>
              <w:delText xml:space="preserve">N</w:delText>
            </w:r>
          </w:del>
        </w:sdtContent>
      </w:sdt>
      <w:r w:rsidDel="00000000" w:rsidR="00000000" w:rsidRPr="00000000">
        <w:rPr>
          <w:rtl w:val="0"/>
        </w:rPr>
        <w:t xml:space="preserve">ZEB BMS </w:t>
      </w:r>
      <w:r w:rsidDel="00000000" w:rsidR="00000000" w:rsidRPr="00000000">
        <w:rPr>
          <w:rtl w:val="0"/>
        </w:rPr>
        <w:t xml:space="preserve">time series</w:t>
      </w:r>
      <w:r w:rsidDel="00000000" w:rsidR="00000000" w:rsidRPr="00000000">
        <w:rPr>
          <w:rtl w:val="0"/>
        </w:rPr>
        <w:t xml:space="preserve"> dataset contains data from 2019 and </w:t>
      </w:r>
      <w:sdt>
        <w:sdtPr>
          <w:tag w:val="goog_rdk_10"/>
        </w:sdtPr>
        <w:sdtContent>
          <w:commentRangeStart w:id="2"/>
        </w:sdtContent>
      </w:sdt>
      <w:sdt>
        <w:sdtPr>
          <w:tag w:val="goog_rdk_11"/>
        </w:sdtPr>
        <w:sdtContent>
          <w:commentRangeStart w:id="3"/>
        </w:sdtContent>
      </w:sdt>
      <w:r w:rsidDel="00000000" w:rsidR="00000000" w:rsidRPr="00000000">
        <w:rPr>
          <w:rtl w:val="0"/>
        </w:rPr>
        <w:t xml:space="preserve">is supposed</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to have five-minute interval data measurements (105096 rows). The KNMI dataset contains data from 2018 to 2020 and is measured at hourly intervals (17545 rows). The only change made to the datasets was converting the timestamps to Python Date Time objects.</w:t>
      </w:r>
    </w:p>
    <w:p w:rsidR="00000000" w:rsidDel="00000000" w:rsidP="00000000" w:rsidRDefault="00000000" w:rsidRPr="00000000" w14:paraId="00000014">
      <w:pPr>
        <w:pStyle w:val="Heading2"/>
        <w:rPr/>
      </w:pPr>
      <w:r w:rsidDel="00000000" w:rsidR="00000000" w:rsidRPr="00000000">
        <w:rPr>
          <w:rtl w:val="0"/>
        </w:rPr>
        <w:t xml:space="preserve">Columns selected for imputation</w:t>
      </w:r>
    </w:p>
    <w:p w:rsidR="00000000" w:rsidDel="00000000" w:rsidP="00000000" w:rsidRDefault="00000000" w:rsidRPr="00000000" w14:paraId="00000015">
      <w:pPr>
        <w:rPr/>
      </w:pPr>
      <w:r w:rsidDel="00000000" w:rsidR="00000000" w:rsidRPr="00000000">
        <w:rPr>
          <w:rtl w:val="0"/>
        </w:rPr>
        <w:t xml:space="preserve">To get a general impression of imputation performance on other sensors and efficiency of research, seven columns are selected from the two datasets to evaluate the imputation performance. The selected features from the BMS dataset are power usage (power), CO2 level measurements (CO2), heat pump flow temperature (flow_temp) and operational mode (op_mode). The features selected from the KNMI datasets are solar radiation (global radiation), temperature (temperature) and relative atmospheric humidity (Relative atmospheric humidity). </w:t>
        <w:br w:type="textWrapping"/>
        <w:t xml:space="preserve">The columns were selected for the classification of data and the KNMI columns were </w:t>
      </w:r>
      <w:sdt>
        <w:sdtPr>
          <w:tag w:val="goog_rdk_12"/>
        </w:sdtPr>
        <w:sdtContent>
          <w:commentRangeStart w:id="4"/>
        </w:sdtContent>
      </w:sdt>
      <w:r w:rsidDel="00000000" w:rsidR="00000000" w:rsidRPr="00000000">
        <w:rPr>
          <w:rtl w:val="0"/>
        </w:rPr>
        <w:t xml:space="preserve">also</w:t>
      </w:r>
      <w:commentRangeEnd w:id="4"/>
      <w:r w:rsidDel="00000000" w:rsidR="00000000" w:rsidRPr="00000000">
        <w:commentReference w:id="4"/>
      </w:r>
      <w:r w:rsidDel="00000000" w:rsidR="00000000" w:rsidRPr="00000000">
        <w:rPr>
          <w:rtl w:val="0"/>
        </w:rPr>
        <w:t xml:space="preserve"> selected for the strong correlation between the features. </w:t>
      </w:r>
    </w:p>
    <w:p w:rsidR="00000000" w:rsidDel="00000000" w:rsidP="00000000" w:rsidRDefault="00000000" w:rsidRPr="00000000" w14:paraId="00000016">
      <w:pPr>
        <w:rPr/>
      </w:pPr>
      <w:r w:rsidDel="00000000" w:rsidR="00000000" w:rsidRPr="00000000">
        <w:rPr>
          <w:b w:val="1"/>
          <w:rtl w:val="0"/>
        </w:rPr>
        <w:t xml:space="preserve">Table 1.</w:t>
        <w:br w:type="textWrapping"/>
        <w:tab/>
        <w:t xml:space="preserve">Title: </w:t>
      </w:r>
      <w:r w:rsidDel="00000000" w:rsidR="00000000" w:rsidRPr="00000000">
        <w:rPr>
          <w:rtl w:val="0"/>
        </w:rPr>
        <w:t xml:space="preserve">Columns selected for imputation</w:t>
      </w:r>
      <w:r w:rsidDel="00000000" w:rsidR="00000000" w:rsidRPr="00000000">
        <w:rPr>
          <w:b w:val="1"/>
          <w:rtl w:val="0"/>
        </w:rPr>
        <w:br w:type="textWrapping"/>
        <w:tab/>
        <w:t xml:space="preserve">Description: </w:t>
      </w:r>
      <w:r w:rsidDel="00000000" w:rsidR="00000000" w:rsidRPr="00000000">
        <w:rPr>
          <w:rtl w:val="0"/>
        </w:rPr>
        <w:t xml:space="preserve">Columns with the dataset of origin, device, unit of measurement and classification.</w:t>
      </w:r>
    </w:p>
    <w:p w:rsidR="00000000" w:rsidDel="00000000" w:rsidP="00000000" w:rsidRDefault="00000000" w:rsidRPr="00000000" w14:paraId="00000017">
      <w:pPr>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5"/>
        <w:gridCol w:w="1190"/>
        <w:gridCol w:w="2240"/>
        <w:gridCol w:w="1998"/>
        <w:gridCol w:w="1967"/>
        <w:tblGridChange w:id="0">
          <w:tblGrid>
            <w:gridCol w:w="1955"/>
            <w:gridCol w:w="1190"/>
            <w:gridCol w:w="2240"/>
            <w:gridCol w:w="1998"/>
            <w:gridCol w:w="1967"/>
          </w:tblGrid>
        </w:tblGridChange>
      </w:tblGrid>
      <w:tr>
        <w:trPr>
          <w:cantSplit w:val="0"/>
          <w:tblHeader w:val="0"/>
        </w:trPr>
        <w:tc>
          <w:tcPr>
            <w:shd w:fill="d9d9d9" w:val="clear"/>
          </w:tcPr>
          <w:p w:rsidR="00000000" w:rsidDel="00000000" w:rsidP="00000000" w:rsidRDefault="00000000" w:rsidRPr="00000000" w14:paraId="00000018">
            <w:pPr>
              <w:rPr>
                <w:b w:val="1"/>
              </w:rPr>
            </w:pPr>
            <w:r w:rsidDel="00000000" w:rsidR="00000000" w:rsidRPr="00000000">
              <w:rPr>
                <w:b w:val="1"/>
                <w:rtl w:val="0"/>
              </w:rPr>
              <w:t xml:space="preserve">Column name</w:t>
            </w:r>
          </w:p>
        </w:tc>
        <w:tc>
          <w:tcPr>
            <w:shd w:fill="d9d9d9" w:val="clear"/>
          </w:tcPr>
          <w:p w:rsidR="00000000" w:rsidDel="00000000" w:rsidP="00000000" w:rsidRDefault="00000000" w:rsidRPr="00000000" w14:paraId="00000019">
            <w:pPr>
              <w:rPr>
                <w:b w:val="1"/>
              </w:rPr>
            </w:pPr>
            <w:r w:rsidDel="00000000" w:rsidR="00000000" w:rsidRPr="00000000">
              <w:rPr>
                <w:b w:val="1"/>
                <w:rtl w:val="0"/>
              </w:rPr>
              <w:t xml:space="preserve">Dataset</w:t>
            </w:r>
          </w:p>
        </w:tc>
        <w:tc>
          <w:tcPr>
            <w:shd w:fill="d9d9d9" w:val="clear"/>
          </w:tcPr>
          <w:p w:rsidR="00000000" w:rsidDel="00000000" w:rsidP="00000000" w:rsidRDefault="00000000" w:rsidRPr="00000000" w14:paraId="0000001A">
            <w:pPr>
              <w:rPr>
                <w:b w:val="1"/>
              </w:rPr>
            </w:pPr>
            <w:r w:rsidDel="00000000" w:rsidR="00000000" w:rsidRPr="00000000">
              <w:rPr>
                <w:b w:val="1"/>
                <w:rtl w:val="0"/>
              </w:rPr>
              <w:t xml:space="preserve">Device</w:t>
            </w:r>
          </w:p>
        </w:tc>
        <w:tc>
          <w:tcPr>
            <w:shd w:fill="d9d9d9" w:val="clear"/>
          </w:tcPr>
          <w:p w:rsidR="00000000" w:rsidDel="00000000" w:rsidP="00000000" w:rsidRDefault="00000000" w:rsidRPr="00000000" w14:paraId="0000001B">
            <w:pPr>
              <w:rPr>
                <w:b w:val="1"/>
              </w:rPr>
            </w:pPr>
            <w:r w:rsidDel="00000000" w:rsidR="00000000" w:rsidRPr="00000000">
              <w:rPr>
                <w:b w:val="1"/>
                <w:rtl w:val="0"/>
              </w:rPr>
              <w:t xml:space="preserve">Unit of measurement</w:t>
            </w:r>
          </w:p>
        </w:tc>
        <w:tc>
          <w:tcPr>
            <w:shd w:fill="d9d9d9" w:val="clear"/>
          </w:tcPr>
          <w:p w:rsidR="00000000" w:rsidDel="00000000" w:rsidP="00000000" w:rsidRDefault="00000000" w:rsidRPr="00000000" w14:paraId="0000001C">
            <w:pPr>
              <w:rPr>
                <w:b w:val="1"/>
              </w:rPr>
            </w:pPr>
            <w:r w:rsidDel="00000000" w:rsidR="00000000" w:rsidRPr="00000000">
              <w:rPr>
                <w:b w:val="1"/>
                <w:rtl w:val="0"/>
              </w:rPr>
              <w:t xml:space="preserve">Classification</w:t>
            </w:r>
          </w:p>
        </w:tc>
      </w:tr>
      <w:tr>
        <w:trPr>
          <w:cantSplit w:val="0"/>
          <w:tblHeader w:val="0"/>
        </w:trPr>
        <w:tc>
          <w:tcPr/>
          <w:p w:rsidR="00000000" w:rsidDel="00000000" w:rsidP="00000000" w:rsidRDefault="00000000" w:rsidRPr="00000000" w14:paraId="0000001D">
            <w:pPr>
              <w:rPr/>
            </w:pPr>
            <w:r w:rsidDel="00000000" w:rsidR="00000000" w:rsidRPr="00000000">
              <w:rPr>
                <w:rtl w:val="0"/>
              </w:rPr>
              <w:t xml:space="preserve">Temperature</w:t>
            </w:r>
          </w:p>
        </w:tc>
        <w:tc>
          <w:tcPr/>
          <w:p w:rsidR="00000000" w:rsidDel="00000000" w:rsidP="00000000" w:rsidRDefault="00000000" w:rsidRPr="00000000" w14:paraId="0000001E">
            <w:pPr>
              <w:rPr/>
            </w:pPr>
            <w:r w:rsidDel="00000000" w:rsidR="00000000" w:rsidRPr="00000000">
              <w:rPr>
                <w:rtl w:val="0"/>
              </w:rPr>
              <w:t xml:space="preserve">KNMI</w:t>
            </w:r>
          </w:p>
        </w:tc>
        <w:tc>
          <w:tcPr/>
          <w:p w:rsidR="00000000" w:rsidDel="00000000" w:rsidP="00000000" w:rsidRDefault="00000000" w:rsidRPr="00000000" w14:paraId="0000001F">
            <w:pPr>
              <w:rPr/>
            </w:pPr>
            <w:r w:rsidDel="00000000" w:rsidR="00000000" w:rsidRPr="00000000">
              <w:rPr>
                <w:rtl w:val="0"/>
              </w:rPr>
              <w:t xml:space="preserve">-</w:t>
            </w:r>
          </w:p>
        </w:tc>
        <w:tc>
          <w:tcPr/>
          <w:p w:rsidR="00000000" w:rsidDel="00000000" w:rsidP="00000000" w:rsidRDefault="00000000" w:rsidRPr="00000000" w14:paraId="00000020">
            <w:pPr>
              <w:rPr/>
            </w:pPr>
            <w:r w:rsidDel="00000000" w:rsidR="00000000" w:rsidRPr="00000000">
              <w:rPr>
                <w:rtl w:val="0"/>
              </w:rPr>
              <w:t xml:space="preserve">C (in 0.1c)</w:t>
            </w:r>
          </w:p>
        </w:tc>
        <w:tc>
          <w:tcPr/>
          <w:p w:rsidR="00000000" w:rsidDel="00000000" w:rsidP="00000000" w:rsidRDefault="00000000" w:rsidRPr="00000000" w14:paraId="00000021">
            <w:pPr>
              <w:rPr/>
            </w:pPr>
            <w:r w:rsidDel="00000000" w:rsidR="00000000" w:rsidRPr="00000000">
              <w:rPr>
                <w:rtl w:val="0"/>
              </w:rPr>
              <w:t xml:space="preserve">Interval</w:t>
            </w:r>
          </w:p>
        </w:tc>
      </w:tr>
      <w:tr>
        <w:trPr>
          <w:cantSplit w:val="0"/>
          <w:tblHeader w:val="0"/>
        </w:trPr>
        <w:tc>
          <w:tcPr/>
          <w:p w:rsidR="00000000" w:rsidDel="00000000" w:rsidP="00000000" w:rsidRDefault="00000000" w:rsidRPr="00000000" w14:paraId="00000022">
            <w:pPr>
              <w:rPr/>
            </w:pPr>
            <w:r w:rsidDel="00000000" w:rsidR="00000000" w:rsidRPr="00000000">
              <w:rPr>
                <w:rtl w:val="0"/>
              </w:rPr>
              <w:t xml:space="preserve">Global Radiation</w:t>
            </w:r>
          </w:p>
        </w:tc>
        <w:tc>
          <w:tcPr/>
          <w:p w:rsidR="00000000" w:rsidDel="00000000" w:rsidP="00000000" w:rsidRDefault="00000000" w:rsidRPr="00000000" w14:paraId="00000023">
            <w:pPr>
              <w:rPr/>
            </w:pPr>
            <w:r w:rsidDel="00000000" w:rsidR="00000000" w:rsidRPr="00000000">
              <w:rPr>
                <w:rtl w:val="0"/>
              </w:rPr>
              <w:t xml:space="preserve">KNMI</w:t>
            </w:r>
          </w:p>
        </w:tc>
        <w:tc>
          <w:tcPr/>
          <w:p w:rsidR="00000000" w:rsidDel="00000000" w:rsidP="00000000" w:rsidRDefault="00000000" w:rsidRPr="00000000" w14:paraId="00000024">
            <w:pPr>
              <w:rPr/>
            </w:pPr>
            <w:r w:rsidDel="00000000" w:rsidR="00000000" w:rsidRPr="00000000">
              <w:rPr>
                <w:rtl w:val="0"/>
              </w:rPr>
              <w:t xml:space="preserve">-</w:t>
            </w:r>
          </w:p>
        </w:tc>
        <w:tc>
          <w:tcPr/>
          <w:p w:rsidR="00000000" w:rsidDel="00000000" w:rsidP="00000000" w:rsidRDefault="00000000" w:rsidRPr="00000000" w14:paraId="00000025">
            <w:pPr>
              <w:rPr/>
            </w:pPr>
            <w:r w:rsidDel="00000000" w:rsidR="00000000" w:rsidRPr="00000000">
              <w:rPr>
                <w:rtl w:val="0"/>
              </w:rPr>
              <w:t xml:space="preserve">j per </w:t>
            </w:r>
            <w:r w:rsidDel="00000000" w:rsidR="00000000" w:rsidRPr="00000000">
              <w:rPr>
                <w:rtl w:val="0"/>
              </w:rPr>
              <w:t xml:space="preserve">cm²</w:t>
            </w:r>
            <w:r w:rsidDel="00000000" w:rsidR="00000000" w:rsidRPr="00000000">
              <w:rPr>
                <w:rtl w:val="0"/>
              </w:rPr>
              <w:t xml:space="preserve"> </w:t>
            </w:r>
          </w:p>
        </w:tc>
        <w:tc>
          <w:tcPr/>
          <w:p w:rsidR="00000000" w:rsidDel="00000000" w:rsidP="00000000" w:rsidRDefault="00000000" w:rsidRPr="00000000" w14:paraId="00000026">
            <w:pPr>
              <w:rPr/>
            </w:pPr>
            <w:r w:rsidDel="00000000" w:rsidR="00000000" w:rsidRPr="00000000">
              <w:rPr>
                <w:rtl w:val="0"/>
              </w:rPr>
              <w:t xml:space="preserve">Ratio</w:t>
            </w:r>
          </w:p>
        </w:tc>
      </w:tr>
      <w:tr>
        <w:trPr>
          <w:cantSplit w:val="0"/>
          <w:tblHeader w:val="0"/>
        </w:trPr>
        <w:tc>
          <w:tcPr/>
          <w:p w:rsidR="00000000" w:rsidDel="00000000" w:rsidP="00000000" w:rsidRDefault="00000000" w:rsidRPr="00000000" w14:paraId="00000027">
            <w:pPr>
              <w:rPr/>
            </w:pPr>
            <w:r w:rsidDel="00000000" w:rsidR="00000000" w:rsidRPr="00000000">
              <w:rPr>
                <w:rtl w:val="0"/>
              </w:rPr>
              <w:t xml:space="preserve">Humidity</w:t>
            </w:r>
          </w:p>
        </w:tc>
        <w:tc>
          <w:tcPr/>
          <w:p w:rsidR="00000000" w:rsidDel="00000000" w:rsidP="00000000" w:rsidRDefault="00000000" w:rsidRPr="00000000" w14:paraId="00000028">
            <w:pPr>
              <w:rPr/>
            </w:pPr>
            <w:r w:rsidDel="00000000" w:rsidR="00000000" w:rsidRPr="00000000">
              <w:rPr>
                <w:rtl w:val="0"/>
              </w:rPr>
              <w:t xml:space="preserve">KNMI</w:t>
            </w:r>
          </w:p>
        </w:tc>
        <w:tc>
          <w:tcPr/>
          <w:p w:rsidR="00000000" w:rsidDel="00000000" w:rsidP="00000000" w:rsidRDefault="00000000" w:rsidRPr="00000000" w14:paraId="00000029">
            <w:pPr>
              <w:rPr/>
            </w:pPr>
            <w:r w:rsidDel="00000000" w:rsidR="00000000" w:rsidRPr="00000000">
              <w:rPr>
                <w:rtl w:val="0"/>
              </w:rPr>
              <w:t xml:space="preserve">-</w:t>
            </w:r>
          </w:p>
        </w:tc>
        <w:tc>
          <w:tcPr/>
          <w:p w:rsidR="00000000" w:rsidDel="00000000" w:rsidP="00000000" w:rsidRDefault="00000000" w:rsidRPr="00000000" w14:paraId="0000002A">
            <w:pPr>
              <w:rPr/>
            </w:pPr>
            <w:r w:rsidDel="00000000" w:rsidR="00000000" w:rsidRPr="00000000">
              <w:rPr>
                <w:rtl w:val="0"/>
              </w:rPr>
              <w:t xml:space="preserve">%</w:t>
            </w:r>
          </w:p>
        </w:tc>
        <w:tc>
          <w:tcPr/>
          <w:p w:rsidR="00000000" w:rsidDel="00000000" w:rsidP="00000000" w:rsidRDefault="00000000" w:rsidRPr="00000000" w14:paraId="0000002B">
            <w:pPr>
              <w:rPr/>
            </w:pPr>
            <w:r w:rsidDel="00000000" w:rsidR="00000000" w:rsidRPr="00000000">
              <w:rPr>
                <w:rtl w:val="0"/>
              </w:rPr>
              <w:t xml:space="preserve">Ratio</w:t>
            </w:r>
          </w:p>
        </w:tc>
      </w:tr>
      <w:tr>
        <w:trPr>
          <w:cantSplit w:val="0"/>
          <w:tblHeader w:val="0"/>
        </w:trPr>
        <w:tc>
          <w:tcPr/>
          <w:p w:rsidR="00000000" w:rsidDel="00000000" w:rsidP="00000000" w:rsidRDefault="00000000" w:rsidRPr="00000000" w14:paraId="0000002C">
            <w:pPr>
              <w:rPr/>
            </w:pPr>
            <w:r w:rsidDel="00000000" w:rsidR="00000000" w:rsidRPr="00000000">
              <w:rPr>
                <w:rtl w:val="0"/>
              </w:rPr>
              <w:t xml:space="preserve">Flow_temp </w:t>
            </w:r>
          </w:p>
        </w:tc>
        <w:tc>
          <w:tcPr/>
          <w:p w:rsidR="00000000" w:rsidDel="00000000" w:rsidP="00000000" w:rsidRDefault="00000000" w:rsidRPr="00000000" w14:paraId="0000002D">
            <w:pPr>
              <w:rPr/>
            </w:pPr>
            <w:r w:rsidDel="00000000" w:rsidR="00000000" w:rsidRPr="00000000">
              <w:rPr>
                <w:rtl w:val="0"/>
              </w:rPr>
              <w:t xml:space="preserve">BMS</w:t>
            </w:r>
          </w:p>
        </w:tc>
        <w:tc>
          <w:tcPr/>
          <w:p w:rsidR="00000000" w:rsidDel="00000000" w:rsidP="00000000" w:rsidRDefault="00000000" w:rsidRPr="00000000" w14:paraId="0000002E">
            <w:pPr>
              <w:rPr/>
            </w:pPr>
            <w:r w:rsidDel="00000000" w:rsidR="00000000" w:rsidRPr="00000000">
              <w:rPr>
                <w:rtl w:val="0"/>
              </w:rPr>
              <w:t xml:space="preserve">Alklima Heat Pump</w:t>
            </w:r>
          </w:p>
        </w:tc>
        <w:tc>
          <w:tcPr/>
          <w:p w:rsidR="00000000" w:rsidDel="00000000" w:rsidP="00000000" w:rsidRDefault="00000000" w:rsidRPr="00000000" w14:paraId="0000002F">
            <w:pPr>
              <w:rPr/>
            </w:pPr>
            <w:r w:rsidDel="00000000" w:rsidR="00000000" w:rsidRPr="00000000">
              <w:rPr>
                <w:rtl w:val="0"/>
              </w:rPr>
              <w:t xml:space="preserve">C</w:t>
            </w:r>
          </w:p>
        </w:tc>
        <w:tc>
          <w:tcPr/>
          <w:p w:rsidR="00000000" w:rsidDel="00000000" w:rsidP="00000000" w:rsidRDefault="00000000" w:rsidRPr="00000000" w14:paraId="00000030">
            <w:pPr>
              <w:rPr/>
            </w:pPr>
            <w:r w:rsidDel="00000000" w:rsidR="00000000" w:rsidRPr="00000000">
              <w:rPr>
                <w:rtl w:val="0"/>
              </w:rPr>
              <w:t xml:space="preserve">Interval</w:t>
            </w:r>
          </w:p>
        </w:tc>
      </w:tr>
      <w:tr>
        <w:trPr>
          <w:cantSplit w:val="0"/>
          <w:tblHeader w:val="0"/>
        </w:trPr>
        <w:tc>
          <w:tcPr/>
          <w:p w:rsidR="00000000" w:rsidDel="00000000" w:rsidP="00000000" w:rsidRDefault="00000000" w:rsidRPr="00000000" w14:paraId="00000031">
            <w:pPr>
              <w:rPr/>
            </w:pPr>
            <w:r w:rsidDel="00000000" w:rsidR="00000000" w:rsidRPr="00000000">
              <w:rPr>
                <w:rtl w:val="0"/>
              </w:rPr>
              <w:t xml:space="preserve">op_mode </w:t>
            </w:r>
          </w:p>
        </w:tc>
        <w:tc>
          <w:tcPr/>
          <w:p w:rsidR="00000000" w:rsidDel="00000000" w:rsidP="00000000" w:rsidRDefault="00000000" w:rsidRPr="00000000" w14:paraId="00000032">
            <w:pPr>
              <w:rPr/>
            </w:pPr>
            <w:r w:rsidDel="00000000" w:rsidR="00000000" w:rsidRPr="00000000">
              <w:rPr>
                <w:rtl w:val="0"/>
              </w:rPr>
              <w:t xml:space="preserve">BMS</w:t>
            </w:r>
          </w:p>
        </w:tc>
        <w:tc>
          <w:tcPr/>
          <w:p w:rsidR="00000000" w:rsidDel="00000000" w:rsidP="00000000" w:rsidRDefault="00000000" w:rsidRPr="00000000" w14:paraId="00000033">
            <w:pPr>
              <w:rPr/>
            </w:pPr>
            <w:r w:rsidDel="00000000" w:rsidR="00000000" w:rsidRPr="00000000">
              <w:rPr>
                <w:rtl w:val="0"/>
              </w:rPr>
              <w:t xml:space="preserve">Alklima Heat Pump</w:t>
            </w:r>
          </w:p>
        </w:tc>
        <w:tc>
          <w:tcPr/>
          <w:p w:rsidR="00000000" w:rsidDel="00000000" w:rsidP="00000000" w:rsidRDefault="00000000" w:rsidRPr="00000000" w14:paraId="00000034">
            <w:pPr>
              <w:rPr/>
            </w:pPr>
            <w:r w:rsidDel="00000000" w:rsidR="00000000" w:rsidRPr="00000000">
              <w:rPr>
                <w:rtl w:val="0"/>
              </w:rPr>
              <w:t xml:space="preserve">0-6 modes</w:t>
            </w:r>
          </w:p>
        </w:tc>
        <w:tc>
          <w:tcPr/>
          <w:p w:rsidR="00000000" w:rsidDel="00000000" w:rsidP="00000000" w:rsidRDefault="00000000" w:rsidRPr="00000000" w14:paraId="00000035">
            <w:pPr>
              <w:rPr/>
            </w:pPr>
            <w:r w:rsidDel="00000000" w:rsidR="00000000" w:rsidRPr="00000000">
              <w:rPr>
                <w:rtl w:val="0"/>
              </w:rPr>
              <w:t xml:space="preserve">Nominal</w:t>
            </w:r>
          </w:p>
        </w:tc>
      </w:tr>
      <w:tr>
        <w:trPr>
          <w:cantSplit w:val="0"/>
          <w:tblHeader w:val="0"/>
        </w:trPr>
        <w:tc>
          <w:tcPr/>
          <w:p w:rsidR="00000000" w:rsidDel="00000000" w:rsidP="00000000" w:rsidRDefault="00000000" w:rsidRPr="00000000" w14:paraId="00000036">
            <w:pPr>
              <w:rPr/>
            </w:pPr>
            <w:r w:rsidDel="00000000" w:rsidR="00000000" w:rsidRPr="00000000">
              <w:rPr>
                <w:rtl w:val="0"/>
              </w:rPr>
              <w:t xml:space="preserve">Power </w:t>
            </w:r>
          </w:p>
        </w:tc>
        <w:tc>
          <w:tcPr/>
          <w:p w:rsidR="00000000" w:rsidDel="00000000" w:rsidP="00000000" w:rsidRDefault="00000000" w:rsidRPr="00000000" w14:paraId="00000037">
            <w:pPr>
              <w:rPr/>
            </w:pPr>
            <w:r w:rsidDel="00000000" w:rsidR="00000000" w:rsidRPr="00000000">
              <w:rPr>
                <w:rtl w:val="0"/>
              </w:rPr>
              <w:t xml:space="preserve">BMS</w:t>
            </w:r>
          </w:p>
        </w:tc>
        <w:tc>
          <w:tcPr/>
          <w:p w:rsidR="00000000" w:rsidDel="00000000" w:rsidP="00000000" w:rsidRDefault="00000000" w:rsidRPr="00000000" w14:paraId="00000038">
            <w:pPr>
              <w:rPr/>
            </w:pPr>
            <w:r w:rsidDel="00000000" w:rsidR="00000000" w:rsidRPr="00000000">
              <w:rPr>
                <w:rtl w:val="0"/>
              </w:rPr>
              <w:t xml:space="preserve">Smartmeter</w:t>
            </w:r>
          </w:p>
        </w:tc>
        <w:tc>
          <w:tcPr/>
          <w:p w:rsidR="00000000" w:rsidDel="00000000" w:rsidP="00000000" w:rsidRDefault="00000000" w:rsidRPr="00000000" w14:paraId="00000039">
            <w:pPr>
              <w:rPr/>
            </w:pPr>
            <w:r w:rsidDel="00000000" w:rsidR="00000000" w:rsidRPr="00000000">
              <w:rPr>
                <w:rtl w:val="0"/>
              </w:rPr>
              <w:t xml:space="preserve">W</w:t>
            </w:r>
          </w:p>
        </w:tc>
        <w:tc>
          <w:tcPr/>
          <w:p w:rsidR="00000000" w:rsidDel="00000000" w:rsidP="00000000" w:rsidRDefault="00000000" w:rsidRPr="00000000" w14:paraId="0000003A">
            <w:pPr>
              <w:rPr/>
            </w:pPr>
            <w:r w:rsidDel="00000000" w:rsidR="00000000" w:rsidRPr="00000000">
              <w:rPr>
                <w:rtl w:val="0"/>
              </w:rPr>
              <w:t xml:space="preserve">Ratio</w:t>
            </w:r>
          </w:p>
        </w:tc>
      </w:tr>
      <w:tr>
        <w:trPr>
          <w:cantSplit w:val="0"/>
          <w:tblHeader w:val="0"/>
        </w:trPr>
        <w:tc>
          <w:tcPr/>
          <w:p w:rsidR="00000000" w:rsidDel="00000000" w:rsidP="00000000" w:rsidRDefault="00000000" w:rsidRPr="00000000" w14:paraId="0000003B">
            <w:pPr>
              <w:rPr/>
            </w:pPr>
            <w:r w:rsidDel="00000000" w:rsidR="00000000" w:rsidRPr="00000000">
              <w:rPr>
                <w:rtl w:val="0"/>
              </w:rPr>
              <w:t xml:space="preserve">C02 </w:t>
            </w:r>
          </w:p>
        </w:tc>
        <w:tc>
          <w:tcPr/>
          <w:p w:rsidR="00000000" w:rsidDel="00000000" w:rsidP="00000000" w:rsidRDefault="00000000" w:rsidRPr="00000000" w14:paraId="0000003C">
            <w:pPr>
              <w:rPr/>
            </w:pPr>
            <w:r w:rsidDel="00000000" w:rsidR="00000000" w:rsidRPr="00000000">
              <w:rPr>
                <w:rtl w:val="0"/>
              </w:rPr>
              <w:t xml:space="preserve">BMS</w:t>
            </w:r>
          </w:p>
        </w:tc>
        <w:tc>
          <w:tcPr/>
          <w:p w:rsidR="00000000" w:rsidDel="00000000" w:rsidP="00000000" w:rsidRDefault="00000000" w:rsidRPr="00000000" w14:paraId="0000003D">
            <w:pPr>
              <w:rPr/>
            </w:pPr>
            <w:r w:rsidDel="00000000" w:rsidR="00000000" w:rsidRPr="00000000">
              <w:rPr>
                <w:rtl w:val="0"/>
              </w:rPr>
              <w:t xml:space="preserve">C02 Sensor</w:t>
            </w:r>
          </w:p>
        </w:tc>
        <w:tc>
          <w:tcPr/>
          <w:p w:rsidR="00000000" w:rsidDel="00000000" w:rsidP="00000000" w:rsidRDefault="00000000" w:rsidRPr="00000000" w14:paraId="0000003E">
            <w:pPr>
              <w:rPr/>
            </w:pPr>
            <w:r w:rsidDel="00000000" w:rsidR="00000000" w:rsidRPr="00000000">
              <w:rPr>
                <w:rtl w:val="0"/>
              </w:rPr>
              <w:t xml:space="preserve">PPM</w:t>
            </w:r>
          </w:p>
        </w:tc>
        <w:tc>
          <w:tcPr/>
          <w:p w:rsidR="00000000" w:rsidDel="00000000" w:rsidP="00000000" w:rsidRDefault="00000000" w:rsidRPr="00000000" w14:paraId="0000003F">
            <w:pPr>
              <w:rPr/>
            </w:pPr>
            <w:r w:rsidDel="00000000" w:rsidR="00000000" w:rsidRPr="00000000">
              <w:rPr>
                <w:rtl w:val="0"/>
              </w:rPr>
              <w:t xml:space="preserve">Ratio</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2"/>
        <w:rPr/>
      </w:pPr>
      <w:r w:rsidDel="00000000" w:rsidR="00000000" w:rsidRPr="00000000">
        <w:rPr>
          <w:rtl w:val="0"/>
        </w:rPr>
        <w:t xml:space="preserve">Pipeline</w:t>
      </w:r>
    </w:p>
    <w:p w:rsidR="00000000" w:rsidDel="00000000" w:rsidP="00000000" w:rsidRDefault="00000000" w:rsidRPr="00000000" w14:paraId="00000043">
      <w:pPr>
        <w:rPr/>
      </w:pPr>
      <w:r w:rsidDel="00000000" w:rsidR="00000000" w:rsidRPr="00000000">
        <w:rPr>
          <w:rtl w:val="0"/>
        </w:rPr>
        <w:t xml:space="preserve">A pipeline has been developed to evaluate the performance of imputation methods under the same reproducible conditions. The pipeline performed the following tasks: loading the data, creating gaps, imputing the artificial gaps, calculating imputation performance, and storing the evaluation results. The pipeline code and trained models can be found in the </w:t>
      </w:r>
      <w:sdt>
        <w:sdtPr>
          <w:tag w:val="goog_rdk_13"/>
        </w:sdtPr>
        <w:sdtContent>
          <w:commentRangeStart w:id="5"/>
        </w:sdtContent>
      </w:sdt>
      <w:r w:rsidDel="00000000" w:rsidR="00000000" w:rsidRPr="00000000">
        <w:rPr>
          <w:rtl w:val="0"/>
        </w:rPr>
        <w:t xml:space="preserve">appendix</w:t>
      </w:r>
      <w:commentRangeEnd w:id="5"/>
      <w:r w:rsidDel="00000000" w:rsidR="00000000" w:rsidRPr="00000000">
        <w:commentReference w:id="5"/>
      </w:r>
      <w:r w:rsidDel="00000000" w:rsidR="00000000" w:rsidRPr="00000000">
        <w:rPr>
          <w:rtl w:val="0"/>
        </w:rPr>
        <w:t xml:space="preserve">. </w:t>
      </w:r>
    </w:p>
    <w:p w:rsidR="00000000" w:rsidDel="00000000" w:rsidP="00000000" w:rsidRDefault="00000000" w:rsidRPr="00000000" w14:paraId="00000044">
      <w:pPr>
        <w:pStyle w:val="Heading3"/>
        <w:rPr/>
      </w:pPr>
      <w:r w:rsidDel="00000000" w:rsidR="00000000" w:rsidRPr="00000000">
        <w:rPr>
          <w:rtl w:val="0"/>
        </w:rPr>
        <w:t xml:space="preserve">Gap creation</w:t>
      </w:r>
    </w:p>
    <w:p w:rsidR="00000000" w:rsidDel="00000000" w:rsidP="00000000" w:rsidRDefault="00000000" w:rsidRPr="00000000" w14:paraId="00000045">
      <w:pPr>
        <w:rPr/>
      </w:pPr>
      <w:r w:rsidDel="00000000" w:rsidR="00000000" w:rsidRPr="00000000">
        <w:rPr>
          <w:rtl w:val="0"/>
        </w:rPr>
        <w:t xml:space="preserve">To evaluate the performance of each imputation method, artificial gaps are created in both datasets. The gaps come in different sizes to evaluate the performance of each imputation method on different </w:t>
      </w:r>
      <w:sdt>
        <w:sdtPr>
          <w:tag w:val="goog_rdk_14"/>
        </w:sdtPr>
        <w:sdtContent>
          <w:commentRangeStart w:id="6"/>
        </w:sdtContent>
      </w:sdt>
      <w:r w:rsidDel="00000000" w:rsidR="00000000" w:rsidRPr="00000000">
        <w:rPr>
          <w:rtl w:val="0"/>
        </w:rPr>
        <w:t xml:space="preserve">amounts of missing sequential data</w:t>
      </w:r>
      <w:commentRangeEnd w:id="6"/>
      <w:r w:rsidDel="00000000" w:rsidR="00000000" w:rsidRPr="00000000">
        <w:commentReference w:id="6"/>
      </w:r>
      <w:r w:rsidDel="00000000" w:rsidR="00000000" w:rsidRPr="00000000">
        <w:rPr>
          <w:rtl w:val="0"/>
        </w:rPr>
        <w:t xml:space="preserve">. Gaps are created along the rules stated in the table below and are generated using a set random seed. The set random seed is also used in order to determine gap location and the size of the gap. The gap sizes and locations are the same for every feature and method tested. </w:t>
      </w:r>
    </w:p>
    <w:p w:rsidR="00000000" w:rsidDel="00000000" w:rsidP="00000000" w:rsidRDefault="00000000" w:rsidRPr="00000000" w14:paraId="00000046">
      <w:pPr>
        <w:rPr>
          <w:b w:val="1"/>
        </w:rPr>
      </w:pPr>
      <w:r w:rsidDel="00000000" w:rsidR="00000000" w:rsidRPr="00000000">
        <w:rPr>
          <w:b w:val="1"/>
          <w:rtl w:val="0"/>
        </w:rPr>
        <w:t xml:space="preserve">Table 2.</w:t>
      </w:r>
    </w:p>
    <w:p w:rsidR="00000000" w:rsidDel="00000000" w:rsidP="00000000" w:rsidRDefault="00000000" w:rsidRPr="00000000" w14:paraId="00000047">
      <w:pPr>
        <w:rPr/>
      </w:pPr>
      <w:r w:rsidDel="00000000" w:rsidR="00000000" w:rsidRPr="00000000">
        <w:rPr>
          <w:b w:val="1"/>
          <w:rtl w:val="0"/>
        </w:rPr>
        <w:t xml:space="preserve">Title: </w:t>
      </w:r>
      <w:r w:rsidDel="00000000" w:rsidR="00000000" w:rsidRPr="00000000">
        <w:rPr>
          <w:rtl w:val="0"/>
        </w:rPr>
        <w:t xml:space="preserve">BMS artificial gap rules</w:t>
        <w:br w:type="textWrapping"/>
      </w:r>
      <w:r w:rsidDel="00000000" w:rsidR="00000000" w:rsidRPr="00000000">
        <w:rPr>
          <w:b w:val="1"/>
          <w:rtl w:val="0"/>
        </w:rPr>
        <w:t xml:space="preserve">Description: </w:t>
      </w:r>
      <w:r w:rsidDel="00000000" w:rsidR="00000000" w:rsidRPr="00000000">
        <w:rPr>
          <w:rtl w:val="0"/>
        </w:rPr>
        <w:t xml:space="preserve">BMS gap sizes with minimum size, maximum size and percentage of total missing data.</w:t>
      </w:r>
    </w:p>
    <w:tbl>
      <w:tblPr>
        <w:tblStyle w:val="Table2"/>
        <w:tblW w:w="3847.0000000000005"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8"/>
        <w:gridCol w:w="1030"/>
        <w:gridCol w:w="1185"/>
        <w:gridCol w:w="1134"/>
        <w:tblGridChange w:id="0">
          <w:tblGrid>
            <w:gridCol w:w="498"/>
            <w:gridCol w:w="1030"/>
            <w:gridCol w:w="1185"/>
            <w:gridCol w:w="1134"/>
          </w:tblGrid>
        </w:tblGridChange>
      </w:tblGrid>
      <w:tr>
        <w:trPr>
          <w:cantSplit w:val="0"/>
          <w:tblHeader w:val="0"/>
        </w:trPr>
        <w:tc>
          <w:tcPr>
            <w:shd w:fill="d9d9d9" w:val="clear"/>
          </w:tcPr>
          <w:p w:rsidR="00000000" w:rsidDel="00000000" w:rsidP="00000000" w:rsidRDefault="00000000" w:rsidRPr="00000000" w14:paraId="00000048">
            <w:pPr>
              <w:jc w:val="both"/>
              <w:rPr>
                <w:b w:val="1"/>
              </w:rPr>
            </w:pPr>
            <w:r w:rsidDel="00000000" w:rsidR="00000000" w:rsidRPr="00000000">
              <w:rPr>
                <w:b w:val="1"/>
                <w:rtl w:val="0"/>
              </w:rPr>
              <w:t xml:space="preserve">Nr.</w:t>
            </w:r>
          </w:p>
        </w:tc>
        <w:tc>
          <w:tcPr>
            <w:shd w:fill="d9d9d9" w:val="clear"/>
          </w:tcPr>
          <w:p w:rsidR="00000000" w:rsidDel="00000000" w:rsidP="00000000" w:rsidRDefault="00000000" w:rsidRPr="00000000" w14:paraId="00000049">
            <w:pPr>
              <w:jc w:val="both"/>
              <w:rPr>
                <w:b w:val="1"/>
              </w:rPr>
            </w:pPr>
            <w:r w:rsidDel="00000000" w:rsidR="00000000" w:rsidRPr="00000000">
              <w:rPr>
                <w:b w:val="1"/>
                <w:rtl w:val="0"/>
              </w:rPr>
              <w:t xml:space="preserve">Min_size</w:t>
            </w:r>
          </w:p>
        </w:tc>
        <w:tc>
          <w:tcPr>
            <w:shd w:fill="d9d9d9" w:val="clear"/>
          </w:tcPr>
          <w:p w:rsidR="00000000" w:rsidDel="00000000" w:rsidP="00000000" w:rsidRDefault="00000000" w:rsidRPr="00000000" w14:paraId="0000004A">
            <w:pPr>
              <w:jc w:val="both"/>
              <w:rPr>
                <w:b w:val="1"/>
              </w:rPr>
            </w:pPr>
            <w:r w:rsidDel="00000000" w:rsidR="00000000" w:rsidRPr="00000000">
              <w:rPr>
                <w:b w:val="1"/>
                <w:rtl w:val="0"/>
              </w:rPr>
              <w:t xml:space="preserve">Max_size</w:t>
            </w:r>
          </w:p>
        </w:tc>
        <w:tc>
          <w:tcPr>
            <w:shd w:fill="d9d9d9" w:val="clear"/>
          </w:tcPr>
          <w:p w:rsidR="00000000" w:rsidDel="00000000" w:rsidP="00000000" w:rsidRDefault="00000000" w:rsidRPr="00000000" w14:paraId="0000004B">
            <w:pPr>
              <w:jc w:val="both"/>
              <w:rPr>
                <w:b w:val="1"/>
              </w:rPr>
            </w:pPr>
            <w:r w:rsidDel="00000000" w:rsidR="00000000" w:rsidRPr="00000000">
              <w:rPr>
                <w:b w:val="1"/>
                <w:rtl w:val="0"/>
              </w:rPr>
              <w:t xml:space="preserve">% Of data</w:t>
            </w:r>
          </w:p>
        </w:tc>
      </w:tr>
      <w:tr>
        <w:trPr>
          <w:cantSplit w:val="0"/>
          <w:tblHeader w:val="0"/>
        </w:trPr>
        <w:tc>
          <w:tcPr/>
          <w:p w:rsidR="00000000" w:rsidDel="00000000" w:rsidP="00000000" w:rsidRDefault="00000000" w:rsidRPr="00000000" w14:paraId="0000004C">
            <w:pPr>
              <w:jc w:val="both"/>
              <w:rPr/>
            </w:pPr>
            <w:r w:rsidDel="00000000" w:rsidR="00000000" w:rsidRPr="00000000">
              <w:rPr>
                <w:rtl w:val="0"/>
              </w:rPr>
              <w:t xml:space="preserve">1</w:t>
            </w:r>
          </w:p>
        </w:tc>
        <w:tc>
          <w:tcPr/>
          <w:p w:rsidR="00000000" w:rsidDel="00000000" w:rsidP="00000000" w:rsidRDefault="00000000" w:rsidRPr="00000000" w14:paraId="0000004D">
            <w:pPr>
              <w:jc w:val="both"/>
              <w:rPr/>
            </w:pPr>
            <w:r w:rsidDel="00000000" w:rsidR="00000000" w:rsidRPr="00000000">
              <w:rPr>
                <w:rtl w:val="0"/>
              </w:rPr>
              <w:t xml:space="preserve">5 min</w:t>
            </w:r>
          </w:p>
        </w:tc>
        <w:tc>
          <w:tcPr/>
          <w:p w:rsidR="00000000" w:rsidDel="00000000" w:rsidP="00000000" w:rsidRDefault="00000000" w:rsidRPr="00000000" w14:paraId="0000004E">
            <w:pPr>
              <w:jc w:val="both"/>
              <w:rPr/>
            </w:pPr>
            <w:r w:rsidDel="00000000" w:rsidR="00000000" w:rsidRPr="00000000">
              <w:rPr>
                <w:rtl w:val="0"/>
              </w:rPr>
              <w:t xml:space="preserve">60 min</w:t>
            </w:r>
          </w:p>
        </w:tc>
        <w:tc>
          <w:tcPr/>
          <w:p w:rsidR="00000000" w:rsidDel="00000000" w:rsidP="00000000" w:rsidRDefault="00000000" w:rsidRPr="00000000" w14:paraId="0000004F">
            <w:pPr>
              <w:jc w:val="both"/>
              <w:rPr/>
            </w:pPr>
            <w:r w:rsidDel="00000000" w:rsidR="00000000" w:rsidRPr="00000000">
              <w:rPr>
                <w:rtl w:val="0"/>
              </w:rPr>
              <w:t xml:space="preserve">15</w:t>
            </w:r>
          </w:p>
        </w:tc>
      </w:tr>
      <w:tr>
        <w:trPr>
          <w:cantSplit w:val="0"/>
          <w:tblHeader w:val="0"/>
        </w:trPr>
        <w:tc>
          <w:tcPr/>
          <w:p w:rsidR="00000000" w:rsidDel="00000000" w:rsidP="00000000" w:rsidRDefault="00000000" w:rsidRPr="00000000" w14:paraId="00000050">
            <w:pPr>
              <w:jc w:val="both"/>
              <w:rPr/>
            </w:pPr>
            <w:r w:rsidDel="00000000" w:rsidR="00000000" w:rsidRPr="00000000">
              <w:rPr>
                <w:rtl w:val="0"/>
              </w:rPr>
              <w:t xml:space="preserve">2</w:t>
            </w:r>
          </w:p>
        </w:tc>
        <w:tc>
          <w:tcPr/>
          <w:p w:rsidR="00000000" w:rsidDel="00000000" w:rsidP="00000000" w:rsidRDefault="00000000" w:rsidRPr="00000000" w14:paraId="00000051">
            <w:pPr>
              <w:jc w:val="both"/>
              <w:rPr/>
            </w:pPr>
            <w:r w:rsidDel="00000000" w:rsidR="00000000" w:rsidRPr="00000000">
              <w:rPr>
                <w:rtl w:val="0"/>
              </w:rPr>
              <w:t xml:space="preserve">1 hour</w:t>
            </w:r>
          </w:p>
        </w:tc>
        <w:tc>
          <w:tcPr/>
          <w:p w:rsidR="00000000" w:rsidDel="00000000" w:rsidP="00000000" w:rsidRDefault="00000000" w:rsidRPr="00000000" w14:paraId="00000052">
            <w:pPr>
              <w:jc w:val="both"/>
              <w:rPr/>
            </w:pPr>
            <w:r w:rsidDel="00000000" w:rsidR="00000000" w:rsidRPr="00000000">
              <w:rPr>
                <w:rtl w:val="0"/>
              </w:rPr>
              <w:t xml:space="preserve">6 hours</w:t>
            </w:r>
          </w:p>
        </w:tc>
        <w:tc>
          <w:tcPr/>
          <w:p w:rsidR="00000000" w:rsidDel="00000000" w:rsidP="00000000" w:rsidRDefault="00000000" w:rsidRPr="00000000" w14:paraId="00000053">
            <w:pPr>
              <w:jc w:val="both"/>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054">
            <w:pPr>
              <w:jc w:val="both"/>
              <w:rPr/>
            </w:pPr>
            <w:r w:rsidDel="00000000" w:rsidR="00000000" w:rsidRPr="00000000">
              <w:rPr>
                <w:rtl w:val="0"/>
              </w:rPr>
              <w:t xml:space="preserve">3</w:t>
            </w:r>
          </w:p>
        </w:tc>
        <w:tc>
          <w:tcPr/>
          <w:p w:rsidR="00000000" w:rsidDel="00000000" w:rsidP="00000000" w:rsidRDefault="00000000" w:rsidRPr="00000000" w14:paraId="00000055">
            <w:pPr>
              <w:jc w:val="both"/>
              <w:rPr/>
            </w:pPr>
            <w:r w:rsidDel="00000000" w:rsidR="00000000" w:rsidRPr="00000000">
              <w:rPr>
                <w:rtl w:val="0"/>
              </w:rPr>
              <w:t xml:space="preserve">6 hours</w:t>
            </w:r>
          </w:p>
        </w:tc>
        <w:tc>
          <w:tcPr/>
          <w:p w:rsidR="00000000" w:rsidDel="00000000" w:rsidP="00000000" w:rsidRDefault="00000000" w:rsidRPr="00000000" w14:paraId="00000056">
            <w:pPr>
              <w:jc w:val="both"/>
              <w:rPr/>
            </w:pPr>
            <w:r w:rsidDel="00000000" w:rsidR="00000000" w:rsidRPr="00000000">
              <w:rPr>
                <w:rtl w:val="0"/>
              </w:rPr>
              <w:t xml:space="preserve">24 hours</w:t>
            </w:r>
          </w:p>
        </w:tc>
        <w:tc>
          <w:tcPr/>
          <w:p w:rsidR="00000000" w:rsidDel="00000000" w:rsidP="00000000" w:rsidRDefault="00000000" w:rsidRPr="00000000" w14:paraId="00000057">
            <w:pPr>
              <w:jc w:val="both"/>
              <w:rPr/>
            </w:pPr>
            <w:r w:rsidDel="00000000" w:rsidR="00000000" w:rsidRPr="00000000">
              <w:rPr>
                <w:rtl w:val="0"/>
              </w:rPr>
              <w:t xml:space="preserve">1.5</w:t>
            </w:r>
          </w:p>
        </w:tc>
      </w:tr>
      <w:tr>
        <w:trPr>
          <w:cantSplit w:val="0"/>
          <w:tblHeader w:val="0"/>
        </w:trPr>
        <w:tc>
          <w:tcPr/>
          <w:p w:rsidR="00000000" w:rsidDel="00000000" w:rsidP="00000000" w:rsidRDefault="00000000" w:rsidRPr="00000000" w14:paraId="00000058">
            <w:pPr>
              <w:jc w:val="both"/>
              <w:rPr/>
            </w:pPr>
            <w:r w:rsidDel="00000000" w:rsidR="00000000" w:rsidRPr="00000000">
              <w:rPr>
                <w:rtl w:val="0"/>
              </w:rPr>
              <w:t xml:space="preserve">4</w:t>
            </w:r>
          </w:p>
        </w:tc>
        <w:tc>
          <w:tcPr/>
          <w:p w:rsidR="00000000" w:rsidDel="00000000" w:rsidP="00000000" w:rsidRDefault="00000000" w:rsidRPr="00000000" w14:paraId="00000059">
            <w:pPr>
              <w:jc w:val="both"/>
              <w:rPr/>
            </w:pPr>
            <w:r w:rsidDel="00000000" w:rsidR="00000000" w:rsidRPr="00000000">
              <w:rPr>
                <w:rtl w:val="0"/>
              </w:rPr>
              <w:t xml:space="preserve">24 hours</w:t>
            </w:r>
          </w:p>
        </w:tc>
        <w:tc>
          <w:tcPr/>
          <w:p w:rsidR="00000000" w:rsidDel="00000000" w:rsidP="00000000" w:rsidRDefault="00000000" w:rsidRPr="00000000" w14:paraId="0000005A">
            <w:pPr>
              <w:jc w:val="both"/>
              <w:rPr/>
            </w:pPr>
            <w:r w:rsidDel="00000000" w:rsidR="00000000" w:rsidRPr="00000000">
              <w:rPr>
                <w:rtl w:val="0"/>
              </w:rPr>
              <w:t xml:space="preserve">72 hours</w:t>
            </w:r>
          </w:p>
        </w:tc>
        <w:tc>
          <w:tcPr/>
          <w:p w:rsidR="00000000" w:rsidDel="00000000" w:rsidP="00000000" w:rsidRDefault="00000000" w:rsidRPr="00000000" w14:paraId="0000005B">
            <w:pPr>
              <w:jc w:val="both"/>
              <w:rPr/>
            </w:pPr>
            <w:r w:rsidDel="00000000" w:rsidR="00000000" w:rsidRPr="00000000">
              <w:rPr>
                <w:rtl w:val="0"/>
              </w:rPr>
              <w:t xml:space="preserve">0.5</w:t>
            </w:r>
          </w:p>
        </w:tc>
      </w:tr>
      <w:tr>
        <w:trPr>
          <w:cantSplit w:val="0"/>
          <w:tblHeader w:val="0"/>
        </w:trPr>
        <w:tc>
          <w:tcPr/>
          <w:p w:rsidR="00000000" w:rsidDel="00000000" w:rsidP="00000000" w:rsidRDefault="00000000" w:rsidRPr="00000000" w14:paraId="0000005C">
            <w:pPr>
              <w:jc w:val="both"/>
              <w:rPr/>
            </w:pPr>
            <w:r w:rsidDel="00000000" w:rsidR="00000000" w:rsidRPr="00000000">
              <w:rPr>
                <w:rtl w:val="0"/>
              </w:rPr>
              <w:t xml:space="preserve">5</w:t>
            </w:r>
          </w:p>
        </w:tc>
        <w:tc>
          <w:tcPr/>
          <w:p w:rsidR="00000000" w:rsidDel="00000000" w:rsidP="00000000" w:rsidRDefault="00000000" w:rsidRPr="00000000" w14:paraId="0000005D">
            <w:pPr>
              <w:jc w:val="both"/>
              <w:rPr/>
            </w:pPr>
            <w:r w:rsidDel="00000000" w:rsidR="00000000" w:rsidRPr="00000000">
              <w:rPr>
                <w:rtl w:val="0"/>
              </w:rPr>
              <w:t xml:space="preserve">72 hours</w:t>
            </w:r>
          </w:p>
        </w:tc>
        <w:tc>
          <w:tcPr/>
          <w:p w:rsidR="00000000" w:rsidDel="00000000" w:rsidP="00000000" w:rsidRDefault="00000000" w:rsidRPr="00000000" w14:paraId="0000005E">
            <w:pPr>
              <w:jc w:val="both"/>
              <w:rPr/>
            </w:pPr>
            <w:r w:rsidDel="00000000" w:rsidR="00000000" w:rsidRPr="00000000">
              <w:rPr>
                <w:rtl w:val="0"/>
              </w:rPr>
              <w:t xml:space="preserve">168 hours</w:t>
            </w:r>
          </w:p>
        </w:tc>
        <w:tc>
          <w:tcPr/>
          <w:p w:rsidR="00000000" w:rsidDel="00000000" w:rsidP="00000000" w:rsidRDefault="00000000" w:rsidRPr="00000000" w14:paraId="0000005F">
            <w:pPr>
              <w:jc w:val="both"/>
              <w:rPr/>
            </w:pPr>
            <w:r w:rsidDel="00000000" w:rsidR="00000000" w:rsidRPr="00000000">
              <w:rPr>
                <w:rtl w:val="0"/>
              </w:rPr>
              <w:t xml:space="preserve">0.01</w:t>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Table 3.</w:t>
      </w:r>
    </w:p>
    <w:p w:rsidR="00000000" w:rsidDel="00000000" w:rsidP="00000000" w:rsidRDefault="00000000" w:rsidRPr="00000000" w14:paraId="00000062">
      <w:pPr>
        <w:rPr/>
      </w:pPr>
      <w:r w:rsidDel="00000000" w:rsidR="00000000" w:rsidRPr="00000000">
        <w:rPr>
          <w:b w:val="1"/>
          <w:rtl w:val="0"/>
        </w:rPr>
        <w:t xml:space="preserve">Title: </w:t>
      </w:r>
      <w:r w:rsidDel="00000000" w:rsidR="00000000" w:rsidRPr="00000000">
        <w:rPr>
          <w:rtl w:val="0"/>
        </w:rPr>
        <w:t xml:space="preserve">KNMI artificial gap rules</w:t>
      </w:r>
      <w:r w:rsidDel="00000000" w:rsidR="00000000" w:rsidRPr="00000000">
        <w:rPr>
          <w:b w:val="1"/>
          <w:rtl w:val="0"/>
        </w:rPr>
        <w:br w:type="textWrapping"/>
        <w:t xml:space="preserve">Description: </w:t>
      </w:r>
      <w:r w:rsidDel="00000000" w:rsidR="00000000" w:rsidRPr="00000000">
        <w:rPr>
          <w:rtl w:val="0"/>
        </w:rPr>
        <w:t xml:space="preserve">KNMI gap sizes with minimum size, maximum size and percentage of total missing data. </w:t>
      </w:r>
    </w:p>
    <w:tbl>
      <w:tblPr>
        <w:tblStyle w:val="Table3"/>
        <w:tblW w:w="3847.0000000000005"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8"/>
        <w:gridCol w:w="1030"/>
        <w:gridCol w:w="1185"/>
        <w:gridCol w:w="1134"/>
        <w:tblGridChange w:id="0">
          <w:tblGrid>
            <w:gridCol w:w="498"/>
            <w:gridCol w:w="1030"/>
            <w:gridCol w:w="1185"/>
            <w:gridCol w:w="1134"/>
          </w:tblGrid>
        </w:tblGridChange>
      </w:tblGrid>
      <w:tr>
        <w:trPr>
          <w:cantSplit w:val="0"/>
          <w:tblHeader w:val="0"/>
        </w:trPr>
        <w:tc>
          <w:tcPr>
            <w:shd w:fill="d9d9d9" w:val="clear"/>
          </w:tcPr>
          <w:p w:rsidR="00000000" w:rsidDel="00000000" w:rsidP="00000000" w:rsidRDefault="00000000" w:rsidRPr="00000000" w14:paraId="00000063">
            <w:pPr>
              <w:rPr>
                <w:b w:val="1"/>
              </w:rPr>
            </w:pPr>
            <w:r w:rsidDel="00000000" w:rsidR="00000000" w:rsidRPr="00000000">
              <w:rPr>
                <w:b w:val="1"/>
                <w:rtl w:val="0"/>
              </w:rPr>
              <w:t xml:space="preserve">Nr.</w:t>
            </w:r>
          </w:p>
        </w:tc>
        <w:tc>
          <w:tcPr>
            <w:shd w:fill="d9d9d9" w:val="clear"/>
          </w:tcPr>
          <w:p w:rsidR="00000000" w:rsidDel="00000000" w:rsidP="00000000" w:rsidRDefault="00000000" w:rsidRPr="00000000" w14:paraId="00000064">
            <w:pPr>
              <w:rPr>
                <w:b w:val="1"/>
              </w:rPr>
            </w:pPr>
            <w:r w:rsidDel="00000000" w:rsidR="00000000" w:rsidRPr="00000000">
              <w:rPr>
                <w:b w:val="1"/>
                <w:rtl w:val="0"/>
              </w:rPr>
              <w:t xml:space="preserve">Min_size</w:t>
            </w:r>
          </w:p>
        </w:tc>
        <w:tc>
          <w:tcPr>
            <w:shd w:fill="d9d9d9" w:val="clear"/>
          </w:tcPr>
          <w:p w:rsidR="00000000" w:rsidDel="00000000" w:rsidP="00000000" w:rsidRDefault="00000000" w:rsidRPr="00000000" w14:paraId="00000065">
            <w:pPr>
              <w:rPr>
                <w:b w:val="1"/>
              </w:rPr>
            </w:pPr>
            <w:r w:rsidDel="00000000" w:rsidR="00000000" w:rsidRPr="00000000">
              <w:rPr>
                <w:b w:val="1"/>
                <w:rtl w:val="0"/>
              </w:rPr>
              <w:t xml:space="preserve">Max_size</w:t>
            </w:r>
          </w:p>
        </w:tc>
        <w:tc>
          <w:tcPr>
            <w:shd w:fill="d9d9d9" w:val="clear"/>
          </w:tcPr>
          <w:p w:rsidR="00000000" w:rsidDel="00000000" w:rsidP="00000000" w:rsidRDefault="00000000" w:rsidRPr="00000000" w14:paraId="00000066">
            <w:pPr>
              <w:rPr>
                <w:b w:val="1"/>
              </w:rPr>
            </w:pPr>
            <w:r w:rsidDel="00000000" w:rsidR="00000000" w:rsidRPr="00000000">
              <w:rPr>
                <w:b w:val="1"/>
                <w:rtl w:val="0"/>
              </w:rPr>
              <w:t xml:space="preserve">% Of data</w:t>
            </w:r>
          </w:p>
        </w:tc>
      </w:tr>
      <w:tr>
        <w:trPr>
          <w:cantSplit w:val="0"/>
          <w:tblHeader w:val="0"/>
        </w:trPr>
        <w:tc>
          <w:tcPr/>
          <w:p w:rsidR="00000000" w:rsidDel="00000000" w:rsidP="00000000" w:rsidRDefault="00000000" w:rsidRPr="00000000" w14:paraId="00000067">
            <w:pPr>
              <w:rPr/>
            </w:pPr>
            <w:r w:rsidDel="00000000" w:rsidR="00000000" w:rsidRPr="00000000">
              <w:rPr>
                <w:rtl w:val="0"/>
              </w:rPr>
              <w:t xml:space="preserve">1</w:t>
            </w:r>
          </w:p>
        </w:tc>
        <w:tc>
          <w:tcPr/>
          <w:p w:rsidR="00000000" w:rsidDel="00000000" w:rsidP="00000000" w:rsidRDefault="00000000" w:rsidRPr="00000000" w14:paraId="00000068">
            <w:pPr>
              <w:rPr/>
            </w:pPr>
            <w:r w:rsidDel="00000000" w:rsidR="00000000" w:rsidRPr="00000000">
              <w:rPr>
                <w:rtl w:val="0"/>
              </w:rPr>
              <w:t xml:space="preserve">1 hour</w:t>
            </w:r>
          </w:p>
        </w:tc>
        <w:tc>
          <w:tcPr/>
          <w:p w:rsidR="00000000" w:rsidDel="00000000" w:rsidP="00000000" w:rsidRDefault="00000000" w:rsidRPr="00000000" w14:paraId="00000069">
            <w:pPr>
              <w:rPr/>
            </w:pPr>
            <w:r w:rsidDel="00000000" w:rsidR="00000000" w:rsidRPr="00000000">
              <w:rPr>
                <w:rtl w:val="0"/>
              </w:rPr>
              <w:t xml:space="preserve">6 hours</w:t>
            </w:r>
          </w:p>
        </w:tc>
        <w:tc>
          <w:tcPr/>
          <w:p w:rsidR="00000000" w:rsidDel="00000000" w:rsidP="00000000" w:rsidRDefault="00000000" w:rsidRPr="00000000" w14:paraId="0000006A">
            <w:pPr>
              <w:rPr/>
            </w:pPr>
            <w:r w:rsidDel="00000000" w:rsidR="00000000" w:rsidRPr="00000000">
              <w:rPr>
                <w:rtl w:val="0"/>
              </w:rPr>
              <w:t xml:space="preserve">15</w:t>
            </w:r>
          </w:p>
        </w:tc>
      </w:tr>
      <w:tr>
        <w:trPr>
          <w:cantSplit w:val="0"/>
          <w:tblHeader w:val="0"/>
        </w:trPr>
        <w:tc>
          <w:tcPr/>
          <w:p w:rsidR="00000000" w:rsidDel="00000000" w:rsidP="00000000" w:rsidRDefault="00000000" w:rsidRPr="00000000" w14:paraId="0000006B">
            <w:pPr>
              <w:rPr/>
            </w:pPr>
            <w:r w:rsidDel="00000000" w:rsidR="00000000" w:rsidRPr="00000000">
              <w:rPr>
                <w:rtl w:val="0"/>
              </w:rPr>
              <w:t xml:space="preserve">2</w:t>
            </w:r>
          </w:p>
        </w:tc>
        <w:tc>
          <w:tcPr/>
          <w:p w:rsidR="00000000" w:rsidDel="00000000" w:rsidP="00000000" w:rsidRDefault="00000000" w:rsidRPr="00000000" w14:paraId="0000006C">
            <w:pPr>
              <w:rPr/>
            </w:pPr>
            <w:r w:rsidDel="00000000" w:rsidR="00000000" w:rsidRPr="00000000">
              <w:rPr>
                <w:rtl w:val="0"/>
              </w:rPr>
              <w:t xml:space="preserve">6 hours</w:t>
            </w:r>
          </w:p>
        </w:tc>
        <w:tc>
          <w:tcPr/>
          <w:p w:rsidR="00000000" w:rsidDel="00000000" w:rsidP="00000000" w:rsidRDefault="00000000" w:rsidRPr="00000000" w14:paraId="0000006D">
            <w:pPr>
              <w:rPr/>
            </w:pPr>
            <w:r w:rsidDel="00000000" w:rsidR="00000000" w:rsidRPr="00000000">
              <w:rPr>
                <w:rtl w:val="0"/>
              </w:rPr>
              <w:t xml:space="preserve">24 hours</w:t>
            </w:r>
          </w:p>
        </w:tc>
        <w:tc>
          <w:tcPr/>
          <w:p w:rsidR="00000000" w:rsidDel="00000000" w:rsidP="00000000" w:rsidRDefault="00000000" w:rsidRPr="00000000" w14:paraId="0000006E">
            <w:pP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06F">
            <w:pPr>
              <w:rPr/>
            </w:pPr>
            <w:r w:rsidDel="00000000" w:rsidR="00000000" w:rsidRPr="00000000">
              <w:rPr>
                <w:rtl w:val="0"/>
              </w:rPr>
              <w:t xml:space="preserve">3</w:t>
            </w:r>
          </w:p>
        </w:tc>
        <w:tc>
          <w:tcPr/>
          <w:p w:rsidR="00000000" w:rsidDel="00000000" w:rsidP="00000000" w:rsidRDefault="00000000" w:rsidRPr="00000000" w14:paraId="00000070">
            <w:pPr>
              <w:rPr/>
            </w:pPr>
            <w:r w:rsidDel="00000000" w:rsidR="00000000" w:rsidRPr="00000000">
              <w:rPr>
                <w:rtl w:val="0"/>
              </w:rPr>
              <w:t xml:space="preserve">24 hours</w:t>
            </w:r>
          </w:p>
        </w:tc>
        <w:tc>
          <w:tcPr/>
          <w:p w:rsidR="00000000" w:rsidDel="00000000" w:rsidP="00000000" w:rsidRDefault="00000000" w:rsidRPr="00000000" w14:paraId="00000071">
            <w:pPr>
              <w:rPr/>
            </w:pPr>
            <w:r w:rsidDel="00000000" w:rsidR="00000000" w:rsidRPr="00000000">
              <w:rPr>
                <w:rtl w:val="0"/>
              </w:rPr>
              <w:t xml:space="preserve">72 hours</w:t>
            </w:r>
          </w:p>
        </w:tc>
        <w:tc>
          <w:tcPr/>
          <w:p w:rsidR="00000000" w:rsidDel="00000000" w:rsidP="00000000" w:rsidRDefault="00000000" w:rsidRPr="00000000" w14:paraId="00000072">
            <w:pPr>
              <w:rPr/>
            </w:pPr>
            <w:r w:rsidDel="00000000" w:rsidR="00000000" w:rsidRPr="00000000">
              <w:rPr>
                <w:rtl w:val="0"/>
              </w:rPr>
              <w:t xml:space="preserve">1.5</w:t>
            </w:r>
          </w:p>
        </w:tc>
      </w:tr>
      <w:tr>
        <w:trPr>
          <w:cantSplit w:val="0"/>
          <w:tblHeader w:val="0"/>
        </w:trPr>
        <w:tc>
          <w:tcPr/>
          <w:p w:rsidR="00000000" w:rsidDel="00000000" w:rsidP="00000000" w:rsidRDefault="00000000" w:rsidRPr="00000000" w14:paraId="00000073">
            <w:pPr>
              <w:rPr/>
            </w:pPr>
            <w:r w:rsidDel="00000000" w:rsidR="00000000" w:rsidRPr="00000000">
              <w:rPr>
                <w:rtl w:val="0"/>
              </w:rPr>
              <w:t xml:space="preserve">4</w:t>
            </w:r>
          </w:p>
        </w:tc>
        <w:tc>
          <w:tcPr/>
          <w:p w:rsidR="00000000" w:rsidDel="00000000" w:rsidP="00000000" w:rsidRDefault="00000000" w:rsidRPr="00000000" w14:paraId="00000074">
            <w:pPr>
              <w:rPr/>
            </w:pPr>
            <w:r w:rsidDel="00000000" w:rsidR="00000000" w:rsidRPr="00000000">
              <w:rPr>
                <w:rtl w:val="0"/>
              </w:rPr>
              <w:t xml:space="preserve">72 hours</w:t>
            </w:r>
          </w:p>
        </w:tc>
        <w:tc>
          <w:tcPr/>
          <w:p w:rsidR="00000000" w:rsidDel="00000000" w:rsidP="00000000" w:rsidRDefault="00000000" w:rsidRPr="00000000" w14:paraId="00000075">
            <w:pPr>
              <w:rPr/>
            </w:pPr>
            <w:r w:rsidDel="00000000" w:rsidR="00000000" w:rsidRPr="00000000">
              <w:rPr>
                <w:rtl w:val="0"/>
              </w:rPr>
              <w:t xml:space="preserve">168 hours</w:t>
            </w:r>
          </w:p>
        </w:tc>
        <w:tc>
          <w:tcPr/>
          <w:p w:rsidR="00000000" w:rsidDel="00000000" w:rsidP="00000000" w:rsidRDefault="00000000" w:rsidRPr="00000000" w14:paraId="00000076">
            <w:pPr>
              <w:rPr/>
            </w:pPr>
            <w:r w:rsidDel="00000000" w:rsidR="00000000" w:rsidRPr="00000000">
              <w:rPr>
                <w:rtl w:val="0"/>
              </w:rPr>
              <w:t xml:space="preserve">0.005</w:t>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2"/>
        <w:rPr/>
      </w:pPr>
      <w:r w:rsidDel="00000000" w:rsidR="00000000" w:rsidRPr="00000000">
        <w:rPr>
          <w:rtl w:val="0"/>
        </w:rPr>
        <w:t xml:space="preserve">Imputation methods</w:t>
      </w:r>
    </w:p>
    <w:p w:rsidR="00000000" w:rsidDel="00000000" w:rsidP="00000000" w:rsidRDefault="00000000" w:rsidRPr="00000000" w14:paraId="0000007A">
      <w:pPr>
        <w:rPr/>
      </w:pPr>
      <w:r w:rsidDel="00000000" w:rsidR="00000000" w:rsidRPr="00000000">
        <w:rPr>
          <w:rtl w:val="0"/>
        </w:rPr>
        <w:t xml:space="preserve">Four imputation methods are </w:t>
      </w:r>
      <w:r w:rsidDel="00000000" w:rsidR="00000000" w:rsidRPr="00000000">
        <w:rPr>
          <w:rtl w:val="0"/>
        </w:rPr>
        <w:t xml:space="preserve">compared</w:t>
      </w:r>
      <w:r w:rsidDel="00000000" w:rsidR="00000000" w:rsidRPr="00000000">
        <w:rPr>
          <w:rtl w:val="0"/>
        </w:rPr>
        <w:t xml:space="preserve"> in this paper: Hot Deck, Recurrent Neural Network (RNN), Last Observation Carried Forward (LOCF) and K-Nearest Neighbour algorithm (KNN). The methods are selected from previous literature and aim to have a wide scope of imputation </w:t>
      </w:r>
      <w:r w:rsidDel="00000000" w:rsidR="00000000" w:rsidRPr="00000000">
        <w:rPr>
          <w:rtl w:val="0"/>
        </w:rPr>
        <w:t xml:space="preserve">approach</w:t>
      </w:r>
      <w:r w:rsidDel="00000000" w:rsidR="00000000" w:rsidRPr="00000000">
        <w:rPr>
          <w:rtl w:val="0"/>
        </w:rPr>
        <w:t xml:space="preserve">es to facilitate each method's characterizations, advantages and disadvantages. </w:t>
      </w:r>
    </w:p>
    <w:p w:rsidR="00000000" w:rsidDel="00000000" w:rsidP="00000000" w:rsidRDefault="00000000" w:rsidRPr="00000000" w14:paraId="0000007B">
      <w:pPr>
        <w:pStyle w:val="Heading3"/>
        <w:rPr/>
      </w:pPr>
      <w:r w:rsidDel="00000000" w:rsidR="00000000" w:rsidRPr="00000000">
        <w:rPr>
          <w:rtl w:val="0"/>
        </w:rPr>
        <w:t xml:space="preserve">KNN algorithm</w:t>
      </w:r>
    </w:p>
    <w:p w:rsidR="00000000" w:rsidDel="00000000" w:rsidP="00000000" w:rsidRDefault="00000000" w:rsidRPr="00000000" w14:paraId="0000007C">
      <w:pPr>
        <w:rPr/>
      </w:pPr>
      <w:r w:rsidDel="00000000" w:rsidR="00000000" w:rsidRPr="00000000">
        <w:rPr>
          <w:rtl w:val="0"/>
        </w:rPr>
        <w:t xml:space="preserve">KNN algorithm is a </w:t>
      </w:r>
      <w:r w:rsidDel="00000000" w:rsidR="00000000" w:rsidRPr="00000000">
        <w:rPr>
          <w:rtl w:val="0"/>
        </w:rPr>
        <w:t xml:space="preserve">nonparametric</w:t>
      </w:r>
      <w:r w:rsidDel="00000000" w:rsidR="00000000" w:rsidRPr="00000000">
        <w:rPr>
          <w:rtl w:val="0"/>
        </w:rPr>
        <w:t xml:space="preserve"> imputation method that works by taking the average of a gap’s K-number of neighbours. Treating every neighbouring value equally, KNN would make it more vulnerable to outliers. To mitigate this, KNN is set up to weigh the nearer neighbours of a gap heavier than further away values.</w:t>
      </w:r>
    </w:p>
    <w:p w:rsidR="00000000" w:rsidDel="00000000" w:rsidP="00000000" w:rsidRDefault="00000000" w:rsidRPr="00000000" w14:paraId="0000007D">
      <w:pPr>
        <w:rPr/>
      </w:pPr>
      <w:r w:rsidDel="00000000" w:rsidR="00000000" w:rsidRPr="00000000">
        <w:rPr>
          <w:rtl w:val="0"/>
        </w:rPr>
        <w:t xml:space="preserve">The K-values tested are: 1,5,10,15,20,100. The K-value selection was done by evaluating the results gotten from imputation using the Variance Error. From the results of the evaluation, it can be concluded that K=5 is best for the gap size 1 and K=100 for gap sizes 2 to 5. </w:t>
      </w:r>
    </w:p>
    <w:p w:rsidR="00000000" w:rsidDel="00000000" w:rsidP="00000000" w:rsidRDefault="00000000" w:rsidRPr="00000000" w14:paraId="0000007E">
      <w:pPr>
        <w:pStyle w:val="Heading3"/>
        <w:rPr/>
      </w:pPr>
      <w:r w:rsidDel="00000000" w:rsidR="00000000" w:rsidRPr="00000000">
        <w:rPr>
          <w:rtl w:val="0"/>
        </w:rPr>
        <w:t xml:space="preserve">Last Observation Carried Forward</w:t>
      </w:r>
    </w:p>
    <w:p w:rsidR="00000000" w:rsidDel="00000000" w:rsidP="00000000" w:rsidRDefault="00000000" w:rsidRPr="00000000" w14:paraId="0000007F">
      <w:pPr>
        <w:rPr/>
      </w:pPr>
      <w:r w:rsidDel="00000000" w:rsidR="00000000" w:rsidRPr="00000000">
        <w:rPr>
          <w:rtl w:val="0"/>
        </w:rPr>
        <w:t xml:space="preserve">Last Observation Carried Forward works by filling in the gap with the last valid before the gap observation forwards. LOCF can introduce substantial bias in datasets that do have high volatility in values [6]. Columns such as power usage will most likely suffer the most from this due to the unpredictability in data which is expected to worsen with larger gaps in the data. Nevertheless, LOCF is still in common use </w:t>
      </w:r>
      <w:r w:rsidDel="00000000" w:rsidR="00000000" w:rsidRPr="00000000">
        <w:rPr>
          <w:rtl w:val="0"/>
        </w:rPr>
        <w:t xml:space="preserve">nowadays</w:t>
      </w:r>
      <w:r w:rsidDel="00000000" w:rsidR="00000000" w:rsidRPr="00000000">
        <w:rPr>
          <w:rtl w:val="0"/>
        </w:rPr>
        <w:t xml:space="preserve"> and has been compared before in </w:t>
      </w:r>
      <w:sdt>
        <w:sdtPr>
          <w:tag w:val="goog_rdk_15"/>
        </w:sdtPr>
        <w:sdtContent>
          <w:del w:author="Ramon" w:id="6" w:date="2022-01-10T15:16:41Z">
            <w:r w:rsidDel="00000000" w:rsidR="00000000" w:rsidRPr="00000000">
              <w:rPr>
                <w:rtl w:val="0"/>
              </w:rPr>
              <w:delText xml:space="preserve">time-series </w:delText>
            </w:r>
          </w:del>
        </w:sdtContent>
      </w:sdt>
      <w:sdt>
        <w:sdtPr>
          <w:tag w:val="goog_rdk_16"/>
        </w:sdtPr>
        <w:sdtContent>
          <w:ins w:author="Ramon" w:id="6" w:date="2022-01-10T15:16:41Z">
            <w:r w:rsidDel="00000000" w:rsidR="00000000" w:rsidRPr="00000000">
              <w:rPr>
                <w:rtl w:val="0"/>
              </w:rPr>
              <w:t xml:space="preserve"> times series </w:t>
            </w:r>
          </w:ins>
        </w:sdtContent>
      </w:sdt>
      <w:r w:rsidDel="00000000" w:rsidR="00000000" w:rsidRPr="00000000">
        <w:rPr>
          <w:rtl w:val="0"/>
        </w:rPr>
        <w:t xml:space="preserve">imputation performance [3-5].</w:t>
      </w:r>
    </w:p>
    <w:p w:rsidR="00000000" w:rsidDel="00000000" w:rsidP="00000000" w:rsidRDefault="00000000" w:rsidRPr="00000000" w14:paraId="00000080">
      <w:pPr>
        <w:rPr>
          <w:rFonts w:ascii="Calibri" w:cs="Calibri" w:eastAsia="Calibri" w:hAnsi="Calibri"/>
          <w:color w:val="1f386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3"/>
        <w:rPr/>
      </w:pPr>
      <w:r w:rsidDel="00000000" w:rsidR="00000000" w:rsidRPr="00000000">
        <w:rPr>
          <w:rtl w:val="0"/>
        </w:rPr>
        <w:t xml:space="preserve">Hot deck</w:t>
      </w:r>
    </w:p>
    <w:p w:rsidR="00000000" w:rsidDel="00000000" w:rsidP="00000000" w:rsidRDefault="00000000" w:rsidRPr="00000000" w14:paraId="00000082">
      <w:pPr>
        <w:pStyle w:val="Heading4"/>
        <w:rPr/>
      </w:pPr>
      <w:r w:rsidDel="00000000" w:rsidR="00000000" w:rsidRPr="00000000">
        <w:rPr>
          <w:rtl w:val="0"/>
        </w:rPr>
        <w:t xml:space="preserve">Introduction to </w:t>
      </w:r>
      <w:sdt>
        <w:sdtPr>
          <w:tag w:val="goog_rdk_17"/>
        </w:sdtPr>
        <w:sdtContent>
          <w:commentRangeStart w:id="7"/>
        </w:sdtContent>
      </w:sdt>
      <w:sdt>
        <w:sdtPr>
          <w:tag w:val="goog_rdk_18"/>
        </w:sdtPr>
        <w:sdtContent>
          <w:commentRangeStart w:id="8"/>
        </w:sdtContent>
      </w:sdt>
      <w:r w:rsidDel="00000000" w:rsidR="00000000" w:rsidRPr="00000000">
        <w:rPr>
          <w:rtl w:val="0"/>
        </w:rPr>
        <w:t xml:space="preserve">Hot Deck</w:t>
      </w:r>
    </w:p>
    <w:p w:rsidR="00000000" w:rsidDel="00000000" w:rsidP="00000000" w:rsidRDefault="00000000" w:rsidRPr="00000000" w14:paraId="00000083">
      <w:pPr>
        <w:rPr/>
      </w:pPr>
      <w:r w:rsidDel="00000000" w:rsidR="00000000" w:rsidRPr="00000000">
        <w:rPr>
          <w:color w:val="000000"/>
          <w:rtl w:val="0"/>
        </w:rPr>
        <w:t xml:space="preserve">Hot</w:t>
      </w:r>
      <w:r w:rsidDel="00000000" w:rsidR="00000000" w:rsidRPr="00000000">
        <w:rPr>
          <w:rtl w:val="0"/>
        </w:rPr>
        <w:t xml:space="preserve"> D</w:t>
      </w:r>
      <w:r w:rsidDel="00000000" w:rsidR="00000000" w:rsidRPr="00000000">
        <w:rPr>
          <w:color w:val="000000"/>
          <w:rtl w:val="0"/>
        </w:rPr>
        <w:t xml:space="preserve">eck</w:t>
      </w:r>
      <w:commentRangeEnd w:id="7"/>
      <w:r w:rsidDel="00000000" w:rsidR="00000000" w:rsidRPr="00000000">
        <w:commentReference w:id="7"/>
      </w:r>
      <w:commentRangeEnd w:id="8"/>
      <w:r w:rsidDel="00000000" w:rsidR="00000000" w:rsidRPr="00000000">
        <w:commentReference w:id="8"/>
      </w:r>
      <w:r w:rsidDel="00000000" w:rsidR="00000000" w:rsidRPr="00000000">
        <w:rPr>
          <w:color w:val="000000"/>
          <w:rtl w:val="0"/>
        </w:rPr>
        <w:t xml:space="preserve"> imputation is a method for handling missing data in which each missing value from a recipient is replaced with an observed value from a similar unit (the donor). This method applies perfectly to this study since there are multiple units (different houses or different weather stations’ data).</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HD</w:t>
      </w:r>
      <w:r w:rsidDel="00000000" w:rsidR="00000000" w:rsidRPr="00000000">
        <w:rPr>
          <w:color w:val="000000"/>
          <w:rtl w:val="0"/>
        </w:rPr>
        <w:t xml:space="preserve"> is a well-known method, but the theory behind the Hot Deck is not as well developed as </w:t>
      </w:r>
      <w:r w:rsidDel="00000000" w:rsidR="00000000" w:rsidRPr="00000000">
        <w:rPr>
          <w:rtl w:val="0"/>
        </w:rPr>
        <w:t xml:space="preserve">the theory of </w:t>
      </w:r>
      <w:r w:rsidDel="00000000" w:rsidR="00000000" w:rsidRPr="00000000">
        <w:rPr>
          <w:color w:val="000000"/>
          <w:rtl w:val="0"/>
        </w:rPr>
        <w:t xml:space="preserve">other imputation methods, leaving researchers with limited guidance on how to apply it. The main challenge will be selecting donors.</w:t>
      </w:r>
      <w:r w:rsidDel="00000000" w:rsidR="00000000" w:rsidRPr="00000000">
        <w:rPr>
          <w:rtl w:val="0"/>
        </w:rPr>
      </w:r>
    </w:p>
    <w:p w:rsidR="00000000" w:rsidDel="00000000" w:rsidP="00000000" w:rsidRDefault="00000000" w:rsidRPr="00000000" w14:paraId="00000085">
      <w:pPr>
        <w:rPr/>
      </w:pPr>
      <w:sdt>
        <w:sdtPr>
          <w:tag w:val="goog_rdk_19"/>
        </w:sdtPr>
        <w:sdtContent>
          <w:commentRangeStart w:id="9"/>
        </w:sdtContent>
      </w:sdt>
      <w:r w:rsidDel="00000000" w:rsidR="00000000" w:rsidRPr="00000000">
        <w:rPr>
          <w:color w:val="000000"/>
          <w:rtl w:val="0"/>
        </w:rPr>
        <w:t xml:space="preserve">In some versions, the donor is selected randomly from a set of potential donors, which is called the donor pool. In other, more deterministic, versions a single donor is identified, and values are imputed from that case usually, the “nearest neighbour” based on a dataset-dependent metric (i.e.: the mean when imputing temperature time series).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86">
      <w:pPr>
        <w:pStyle w:val="Heading4"/>
        <w:rPr/>
      </w:pPr>
      <w:r w:rsidDel="00000000" w:rsidR="00000000" w:rsidRPr="00000000">
        <w:rPr>
          <w:rtl w:val="0"/>
        </w:rPr>
        <w:t xml:space="preserve">Implementing the donor selection</w:t>
      </w:r>
    </w:p>
    <w:p w:rsidR="00000000" w:rsidDel="00000000" w:rsidP="00000000" w:rsidRDefault="00000000" w:rsidRPr="00000000" w14:paraId="00000087">
      <w:pPr>
        <w:pStyle w:val="Heading5"/>
        <w:rPr/>
      </w:pPr>
      <w:r w:rsidDel="00000000" w:rsidR="00000000" w:rsidRPr="00000000">
        <w:rPr>
          <w:rtl w:val="0"/>
        </w:rPr>
        <w:t xml:space="preserve">In theory</w:t>
      </w:r>
    </w:p>
    <w:p w:rsidR="00000000" w:rsidDel="00000000" w:rsidP="00000000" w:rsidRDefault="00000000" w:rsidRPr="00000000" w14:paraId="00000088">
      <w:pPr>
        <w:rPr/>
      </w:pPr>
      <w:r w:rsidDel="00000000" w:rsidR="00000000" w:rsidRPr="00000000">
        <w:rPr>
          <w:color w:val="000000"/>
          <w:rtl w:val="0"/>
        </w:rPr>
        <w:t xml:space="preserve">In the case of this research, the donor selection was based on pattern recognition.</w:t>
      </w:r>
      <w:r w:rsidDel="00000000" w:rsidR="00000000" w:rsidRPr="00000000">
        <w:rPr>
          <w:rtl w:val="0"/>
        </w:rPr>
        <w:t xml:space="preserve"> </w:t>
      </w:r>
      <w:r w:rsidDel="00000000" w:rsidR="00000000" w:rsidRPr="00000000">
        <w:rPr>
          <w:color w:val="000000"/>
          <w:rtl w:val="0"/>
        </w:rPr>
        <w:t xml:space="preserve">It works by taking an extract containing data before and after a series of missing values (a gap) found in the recipient.</w:t>
      </w:r>
      <w:r w:rsidDel="00000000" w:rsidR="00000000" w:rsidRPr="00000000">
        <w:rPr>
          <w:rtl w:val="0"/>
        </w:rPr>
        <w:t xml:space="preserve"> </w:t>
      </w:r>
      <w:r w:rsidDel="00000000" w:rsidR="00000000" w:rsidRPr="00000000">
        <w:rPr>
          <w:color w:val="000000"/>
          <w:rtl w:val="0"/>
        </w:rPr>
        <w:t xml:space="preserve">To find the best matching segment of data from a donor, the recipient’s extract would then be compared to similarly-sized extracts from the same time period in a donor.</w:t>
      </w:r>
      <w:r w:rsidDel="00000000" w:rsidR="00000000" w:rsidRPr="00000000">
        <w:rPr>
          <w:rtl w:val="0"/>
        </w:rPr>
      </w:r>
    </w:p>
    <w:p w:rsidR="00000000" w:rsidDel="00000000" w:rsidP="00000000" w:rsidRDefault="00000000" w:rsidRPr="00000000" w14:paraId="00000089">
      <w:pPr>
        <w:rPr/>
      </w:pPr>
      <w:r w:rsidDel="00000000" w:rsidR="00000000" w:rsidRPr="00000000">
        <w:rPr>
          <w:color w:val="000000"/>
          <w:rtl w:val="0"/>
        </w:rPr>
        <w:br w:type="textWrapping"/>
        <w:t xml:space="preserve">Using the difference in the mean of the donor’s extracts and recipient’s extract, the values from the donor’s extracts can be shifted towards those of the recipient except when imputing categorical data.</w:t>
        <w:br w:type="textWrapping"/>
        <w:t xml:space="preserve">The sum of the absolute difference between the extracts can now be used to sort the comparisons: the smaller the sum is, the better the pattern matches.</w:t>
      </w:r>
      <w:r w:rsidDel="00000000" w:rsidR="00000000" w:rsidRPr="00000000">
        <w:rPr>
          <w:rtl w:val="0"/>
        </w:rPr>
        <w:t xml:space="preserve"> </w:t>
      </w:r>
      <w:r w:rsidDel="00000000" w:rsidR="00000000" w:rsidRPr="00000000">
        <w:rPr>
          <w:color w:val="000000"/>
          <w:rtl w:val="0"/>
        </w:rPr>
        <w:t xml:space="preserve">The operation can then be repeated throughout each donor of the donor pool, for each gap, to find the best possible match before finally importing data into the recipient.</w:t>
      </w:r>
      <w:r w:rsidDel="00000000" w:rsidR="00000000" w:rsidRPr="00000000">
        <w:rPr>
          <w:rtl w:val="0"/>
        </w:rPr>
      </w:r>
    </w:p>
    <w:p w:rsidR="00000000" w:rsidDel="00000000" w:rsidP="00000000" w:rsidRDefault="00000000" w:rsidRPr="00000000" w14:paraId="0000008A">
      <w:pPr>
        <w:rPr>
          <w:rFonts w:ascii="Calibri" w:cs="Calibri" w:eastAsia="Calibri" w:hAnsi="Calibri"/>
          <w:color w:val="1f386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3"/>
        <w:rPr/>
      </w:pPr>
      <w:bookmarkStart w:colFirst="0" w:colLast="0" w:name="_heading=h.gjdgxs" w:id="0"/>
      <w:bookmarkEnd w:id="0"/>
      <w:r w:rsidDel="00000000" w:rsidR="00000000" w:rsidRPr="00000000">
        <w:rPr>
          <w:rtl w:val="0"/>
        </w:rPr>
        <w:t xml:space="preserve">Recurrent Neural Network</w:t>
      </w:r>
    </w:p>
    <w:p w:rsidR="00000000" w:rsidDel="00000000" w:rsidP="00000000" w:rsidRDefault="00000000" w:rsidRPr="00000000" w14:paraId="0000008C">
      <w:pPr>
        <w:rPr/>
      </w:pPr>
      <w:r w:rsidDel="00000000" w:rsidR="00000000" w:rsidRPr="00000000">
        <w:rPr>
          <w:rtl w:val="0"/>
        </w:rPr>
        <w:t xml:space="preserve">Recurrent Neural Networks have been proven to perform well when working with </w:t>
      </w:r>
      <w:sdt>
        <w:sdtPr>
          <w:tag w:val="goog_rdk_20"/>
        </w:sdtPr>
        <w:sdtContent>
          <w:del w:author="Ramon" w:id="7" w:date="2022-01-10T15:17:12Z">
            <w:r w:rsidDel="00000000" w:rsidR="00000000" w:rsidRPr="00000000">
              <w:rPr>
                <w:rtl w:val="0"/>
              </w:rPr>
              <w:delText xml:space="preserve">time-series </w:delText>
            </w:r>
          </w:del>
        </w:sdtContent>
      </w:sdt>
      <w:sdt>
        <w:sdtPr>
          <w:tag w:val="goog_rdk_21"/>
        </w:sdtPr>
        <w:sdtContent>
          <w:ins w:author="Ramon" w:id="7" w:date="2022-01-10T15:17:12Z">
            <w:r w:rsidDel="00000000" w:rsidR="00000000" w:rsidRPr="00000000">
              <w:rPr>
                <w:rtl w:val="0"/>
              </w:rPr>
              <w:t xml:space="preserve"> times series </w:t>
            </w:r>
          </w:ins>
        </w:sdtContent>
      </w:sdt>
      <w:r w:rsidDel="00000000" w:rsidR="00000000" w:rsidRPr="00000000">
        <w:rPr>
          <w:rtl w:val="0"/>
        </w:rPr>
        <w:t xml:space="preserve">data [7] </w:t>
      </w:r>
      <w:sdt>
        <w:sdtPr>
          <w:tag w:val="goog_rdk_22"/>
        </w:sdtPr>
        <w:sdtContent>
          <w:commentRangeStart w:id="10"/>
        </w:sdtContent>
      </w:sdt>
      <w:sdt>
        <w:sdtPr>
          <w:tag w:val="goog_rdk_23"/>
        </w:sdtPr>
        <w:sdtContent>
          <w:commentRangeStart w:id="11"/>
        </w:sdtContent>
      </w:sdt>
      <w:r w:rsidDel="00000000" w:rsidR="00000000" w:rsidRPr="00000000">
        <w:rPr>
          <w:rtl w:val="0"/>
        </w:rPr>
        <w:t xml:space="preserve">and in [2] it pulled significantly</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t xml:space="preserve"> ahead of non-deep learning methods. RNN’s benefits from having an internal memory, unlike other NNs, this helps them to preserve context which will be useful with the imputation of BMS </w:t>
      </w:r>
      <w:sdt>
        <w:sdtPr>
          <w:tag w:val="goog_rdk_24"/>
        </w:sdtPr>
        <w:sdtContent>
          <w:del w:author="Ramon" w:id="8" w:date="2022-01-10T15:55:27Z">
            <w:r w:rsidDel="00000000" w:rsidR="00000000" w:rsidRPr="00000000">
              <w:rPr>
                <w:rtl w:val="0"/>
              </w:rPr>
              <w:delText xml:space="preserve">time-series </w:delText>
            </w:r>
          </w:del>
        </w:sdtContent>
      </w:sdt>
      <w:sdt>
        <w:sdtPr>
          <w:tag w:val="goog_rdk_25"/>
        </w:sdtPr>
        <w:sdtContent>
          <w:ins w:author="Ramon" w:id="8" w:date="2022-01-10T15:55:27Z">
            <w:r w:rsidDel="00000000" w:rsidR="00000000" w:rsidRPr="00000000">
              <w:rPr>
                <w:rtl w:val="0"/>
              </w:rPr>
              <w:t xml:space="preserve"> time series </w:t>
            </w:r>
          </w:ins>
        </w:sdtContent>
      </w:sdt>
      <w:r w:rsidDel="00000000" w:rsidR="00000000" w:rsidRPr="00000000">
        <w:rPr>
          <w:rtl w:val="0"/>
        </w:rPr>
        <w:t xml:space="preserve">data. The internal memory of the RNN architecture is useful for the purpose of imputing </w:t>
      </w:r>
      <w:sdt>
        <w:sdtPr>
          <w:tag w:val="goog_rdk_26"/>
        </w:sdtPr>
        <w:sdtContent>
          <w:del w:author="Ramon" w:id="9" w:date="2022-01-10T15:55:42Z">
            <w:r w:rsidDel="00000000" w:rsidR="00000000" w:rsidRPr="00000000">
              <w:rPr>
                <w:rtl w:val="0"/>
              </w:rPr>
              <w:delText xml:space="preserve">time-series </w:delText>
            </w:r>
          </w:del>
        </w:sdtContent>
      </w:sdt>
      <w:sdt>
        <w:sdtPr>
          <w:tag w:val="goog_rdk_27"/>
        </w:sdtPr>
        <w:sdtContent>
          <w:ins w:author="Ramon" w:id="9" w:date="2022-01-10T15:55:42Z">
            <w:r w:rsidDel="00000000" w:rsidR="00000000" w:rsidRPr="00000000">
              <w:rPr>
                <w:rtl w:val="0"/>
              </w:rPr>
              <w:t xml:space="preserve"> time series </w:t>
            </w:r>
          </w:ins>
        </w:sdtContent>
      </w:sdt>
      <w:r w:rsidDel="00000000" w:rsidR="00000000" w:rsidRPr="00000000">
        <w:rPr>
          <w:rtl w:val="0"/>
        </w:rPr>
        <w:t xml:space="preserve">data as the missing values will highly depend on the trend before and after a gap. </w:t>
      </w:r>
    </w:p>
    <w:p w:rsidR="00000000" w:rsidDel="00000000" w:rsidP="00000000" w:rsidRDefault="00000000" w:rsidRPr="00000000" w14:paraId="0000008D">
      <w:pPr>
        <w:rPr/>
      </w:pPr>
      <w:r w:rsidDel="00000000" w:rsidR="00000000" w:rsidRPr="00000000">
        <w:rPr>
          <w:rtl w:val="0"/>
        </w:rPr>
        <w:t xml:space="preserve">Two different architectures of RNN’s were compared on performance in time series imputation: Long</w:t>
      </w:r>
      <w:sdt>
        <w:sdtPr>
          <w:tag w:val="goog_rdk_28"/>
        </w:sdtPr>
        <w:sdtContent>
          <w:ins w:author="Ramon" w:id="10" w:date="2022-01-10T16:00:26Z">
            <w:r w:rsidDel="00000000" w:rsidR="00000000" w:rsidRPr="00000000">
              <w:rPr>
                <w:rtl w:val="0"/>
              </w:rPr>
              <w:t xml:space="preserve">-</w:t>
            </w:r>
          </w:ins>
        </w:sdtContent>
      </w:sdt>
      <w:r w:rsidDel="00000000" w:rsidR="00000000" w:rsidRPr="00000000">
        <w:rPr>
          <w:rtl w:val="0"/>
        </w:rPr>
        <w:t xml:space="preserve"> Short</w:t>
      </w:r>
      <w:sdt>
        <w:sdtPr>
          <w:tag w:val="goog_rdk_29"/>
        </w:sdtPr>
        <w:sdtContent>
          <w:del w:author="Ramon" w:id="11" w:date="2022-01-10T16:00:24Z">
            <w:r w:rsidDel="00000000" w:rsidR="00000000" w:rsidRPr="00000000">
              <w:rPr>
                <w:rtl w:val="0"/>
              </w:rPr>
              <w:delText xml:space="preserve">-</w:delText>
            </w:r>
          </w:del>
        </w:sdtContent>
      </w:sdt>
      <w:r w:rsidDel="00000000" w:rsidR="00000000" w:rsidRPr="00000000">
        <w:rPr>
          <w:rtl w:val="0"/>
        </w:rPr>
        <w:t xml:space="preserve">Term Memory (LSTM) and Gated Recurrent Units (GRU). Both architectures use long-short term memory, but the key difference is that LSTM uses three gates: forget, input and output, whilst GRU uses two: update and reset. Another difference between the two is that GRU exposes the entire memory including hidden layers whilst LSTM keeps them hidden.</w:t>
      </w:r>
    </w:p>
    <w:p w:rsidR="00000000" w:rsidDel="00000000" w:rsidP="00000000" w:rsidRDefault="00000000" w:rsidRPr="00000000" w14:paraId="0000008E">
      <w:pPr>
        <w:rPr/>
      </w:pPr>
      <w:r w:rsidDel="00000000" w:rsidR="00000000" w:rsidRPr="00000000">
        <w:rPr>
          <w:rtl w:val="0"/>
        </w:rPr>
        <w:t xml:space="preserve">Both architectures were compared using a genetic algorithm, random configurations are generated by changing the GRU or LSTM. Architectural parts that were </w:t>
      </w:r>
      <w:r w:rsidDel="00000000" w:rsidR="00000000" w:rsidRPr="00000000">
        <w:rPr>
          <w:rtl w:val="0"/>
        </w:rPr>
        <w:t xml:space="preserve">randomized</w:t>
      </w:r>
      <w:r w:rsidDel="00000000" w:rsidR="00000000" w:rsidRPr="00000000">
        <w:rPr>
          <w:rtl w:val="0"/>
        </w:rPr>
        <w:t xml:space="preserve"> are the number (1 – 5) and size (2 – 100) of hidden layers, input sequence size (2 – 12) and the loss-function (MSE or Huber). </w:t>
      </w:r>
    </w:p>
    <w:p w:rsidR="00000000" w:rsidDel="00000000" w:rsidP="00000000" w:rsidRDefault="00000000" w:rsidRPr="00000000" w14:paraId="0000008F">
      <w:pPr>
        <w:rPr/>
      </w:pPr>
      <w:r w:rsidDel="00000000" w:rsidR="00000000" w:rsidRPr="00000000">
        <w:rPr>
          <w:rtl w:val="0"/>
        </w:rPr>
        <w:t xml:space="preserve">The best architecture configuration found during testing was a GRU RNN configured with 1 hidden layer of size 95, input sequence length 12 and the using the MSE loss function. The final GRU was configured as listed before in addition a fully connected layer was added. This was done to transform the GRU layer output into prediction. The GRU-based RNN was trained for every column that was to be imputed.</w:t>
      </w:r>
    </w:p>
    <w:p w:rsidR="00000000" w:rsidDel="00000000" w:rsidP="00000000" w:rsidRDefault="00000000" w:rsidRPr="00000000" w14:paraId="00000090">
      <w:pPr>
        <w:rPr/>
      </w:pPr>
      <w:r w:rsidDel="00000000" w:rsidR="00000000" w:rsidRPr="00000000">
        <w:rPr>
          <w:rtl w:val="0"/>
        </w:rPr>
        <w:t xml:space="preserve">RNN results are drastically improved when using multiple correlated columns as input. To select the most correlated columns a correlation matrix (Figure 1) is used to display both positive and negative correlations. From Figure 1 the best correlators were chosen to train each model with.</w:t>
      </w:r>
    </w:p>
    <w:p w:rsidR="00000000" w:rsidDel="00000000" w:rsidP="00000000" w:rsidRDefault="00000000" w:rsidRPr="00000000" w14:paraId="00000091">
      <w:pPr>
        <w:spacing w:after="0" w:lineRule="auto"/>
        <w:ind w:firstLine="720"/>
        <w:rPr>
          <w:b w:val="1"/>
        </w:rPr>
      </w:pPr>
      <w:r w:rsidDel="00000000" w:rsidR="00000000" w:rsidRPr="00000000">
        <w:rPr>
          <w:b w:val="1"/>
          <w:rtl w:val="0"/>
        </w:rPr>
        <w:t xml:space="preserve">Figure 1.</w:t>
      </w:r>
    </w:p>
    <w:p w:rsidR="00000000" w:rsidDel="00000000" w:rsidP="00000000" w:rsidRDefault="00000000" w:rsidRPr="00000000" w14:paraId="00000092">
      <w:pPr>
        <w:spacing w:after="0" w:lineRule="auto"/>
        <w:ind w:left="720" w:firstLine="0"/>
        <w:rPr/>
      </w:pPr>
      <w:r w:rsidDel="00000000" w:rsidR="00000000" w:rsidRPr="00000000">
        <w:rPr>
          <w:b w:val="1"/>
          <w:rtl w:val="0"/>
        </w:rPr>
        <w:t xml:space="preserve"> Title: </w:t>
      </w:r>
      <w:r w:rsidDel="00000000" w:rsidR="00000000" w:rsidRPr="00000000">
        <w:rPr>
          <w:rtl w:val="0"/>
        </w:rPr>
        <w:t xml:space="preserve">Correlation matrix BMS data</w:t>
      </w:r>
    </w:p>
    <w:p w:rsidR="00000000" w:rsidDel="00000000" w:rsidP="00000000" w:rsidRDefault="00000000" w:rsidRPr="00000000" w14:paraId="00000093">
      <w:pPr>
        <w:spacing w:after="0" w:lineRule="auto"/>
        <w:ind w:left="720" w:firstLine="0"/>
        <w:rPr/>
      </w:pPr>
      <w:r w:rsidDel="00000000" w:rsidR="00000000" w:rsidRPr="00000000">
        <w:rPr>
          <w:b w:val="1"/>
          <w:rtl w:val="0"/>
        </w:rPr>
        <w:t xml:space="preserve">Description: </w:t>
      </w:r>
      <w:r w:rsidDel="00000000" w:rsidR="00000000" w:rsidRPr="00000000">
        <w:rPr>
          <w:rtl w:val="0"/>
        </w:rPr>
        <w:t xml:space="preserve">Predict correlation matrix BMS data</w:t>
      </w:r>
    </w:p>
    <w:p w:rsidR="00000000" w:rsidDel="00000000" w:rsidP="00000000" w:rsidRDefault="00000000" w:rsidRPr="00000000" w14:paraId="00000094">
      <w:pPr>
        <w:rPr/>
      </w:pPr>
      <w:r w:rsidDel="00000000" w:rsidR="00000000" w:rsidRPr="00000000">
        <w:rPr/>
        <w:drawing>
          <wp:inline distB="114300" distT="114300" distL="114300" distR="114300">
            <wp:extent cx="3138488" cy="2888220"/>
            <wp:effectExtent b="0" l="0" r="0" t="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138488" cy="288822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The implementation of the current GRU-based model has two major limitations. First, It only imputes one value at a time based on the X-number of preceding values. This means that with a sufficiently large gap it will use its own values to impute further. Using previously imputed values can result in biases in the imputation since one imputation error will impact all following imputations. Another limitation is that the current GRU RNN version trained using Mean Squared Error (MSE) may not line up with the goal of imputing trends back into missing data.</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br w:type="page"/>
      </w:r>
      <w:r w:rsidDel="00000000" w:rsidR="00000000" w:rsidRPr="00000000">
        <w:rPr>
          <w:rtl w:val="0"/>
        </w:rPr>
      </w:r>
    </w:p>
    <w:p w:rsidR="00000000" w:rsidDel="00000000" w:rsidP="00000000" w:rsidRDefault="00000000" w:rsidRPr="00000000" w14:paraId="00000099">
      <w:pPr>
        <w:rPr/>
      </w:pPr>
      <w:r w:rsidDel="00000000" w:rsidR="00000000" w:rsidRPr="00000000">
        <w:rPr>
          <w:b w:val="1"/>
          <w:rtl w:val="0"/>
        </w:rPr>
        <w:t xml:space="preserve">Table 4.</w:t>
        <w:br w:type="textWrapping"/>
        <w:t xml:space="preserve">Title: </w:t>
      </w:r>
      <w:r w:rsidDel="00000000" w:rsidR="00000000" w:rsidRPr="00000000">
        <w:rPr>
          <w:rtl w:val="0"/>
        </w:rPr>
        <w:t xml:space="preserve">List of methods included in this paper</w:t>
      </w:r>
      <w:r w:rsidDel="00000000" w:rsidR="00000000" w:rsidRPr="00000000">
        <w:rPr>
          <w:b w:val="1"/>
          <w:rtl w:val="0"/>
        </w:rPr>
        <w:br w:type="textWrapping"/>
        <w:t xml:space="preserve">Description: </w:t>
      </w:r>
      <w:r w:rsidDel="00000000" w:rsidR="00000000" w:rsidRPr="00000000">
        <w:rPr>
          <w:rtl w:val="0"/>
        </w:rPr>
        <w:t xml:space="preserve">Methods used with an abbreviation, category, a short description and Python library of origin.</w:t>
      </w:r>
    </w:p>
    <w:tbl>
      <w:tblPr>
        <w:tblStyle w:val="Table4"/>
        <w:tblW w:w="104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1"/>
        <w:gridCol w:w="1408"/>
        <w:gridCol w:w="1309"/>
        <w:gridCol w:w="2463"/>
        <w:gridCol w:w="3694"/>
        <w:tblGridChange w:id="0">
          <w:tblGrid>
            <w:gridCol w:w="1561"/>
            <w:gridCol w:w="1408"/>
            <w:gridCol w:w="1309"/>
            <w:gridCol w:w="2463"/>
            <w:gridCol w:w="3694"/>
          </w:tblGrid>
        </w:tblGridChange>
      </w:tblGrid>
      <w:tr>
        <w:trPr>
          <w:cantSplit w:val="0"/>
          <w:tblHeader w:val="0"/>
        </w:trPr>
        <w:tc>
          <w:tcPr>
            <w:shd w:fill="d9d9d9" w:val="clear"/>
          </w:tcPr>
          <w:p w:rsidR="00000000" w:rsidDel="00000000" w:rsidP="00000000" w:rsidRDefault="00000000" w:rsidRPr="00000000" w14:paraId="0000009A">
            <w:pPr>
              <w:rPr>
                <w:b w:val="1"/>
              </w:rPr>
            </w:pPr>
            <w:r w:rsidDel="00000000" w:rsidR="00000000" w:rsidRPr="00000000">
              <w:rPr>
                <w:b w:val="1"/>
                <w:rtl w:val="0"/>
              </w:rPr>
              <w:t xml:space="preserve">Method</w:t>
            </w:r>
          </w:p>
        </w:tc>
        <w:tc>
          <w:tcPr>
            <w:shd w:fill="d9d9d9" w:val="clear"/>
          </w:tcPr>
          <w:p w:rsidR="00000000" w:rsidDel="00000000" w:rsidP="00000000" w:rsidRDefault="00000000" w:rsidRPr="00000000" w14:paraId="0000009B">
            <w:pPr>
              <w:rPr>
                <w:b w:val="1"/>
              </w:rPr>
            </w:pPr>
            <w:r w:rsidDel="00000000" w:rsidR="00000000" w:rsidRPr="00000000">
              <w:rPr>
                <w:b w:val="1"/>
                <w:rtl w:val="0"/>
              </w:rPr>
              <w:t xml:space="preserve">Abbreviation</w:t>
            </w:r>
          </w:p>
        </w:tc>
        <w:tc>
          <w:tcPr>
            <w:shd w:fill="d9d9d9" w:val="clear"/>
          </w:tcPr>
          <w:p w:rsidR="00000000" w:rsidDel="00000000" w:rsidP="00000000" w:rsidRDefault="00000000" w:rsidRPr="00000000" w14:paraId="0000009C">
            <w:pPr>
              <w:rPr>
                <w:b w:val="1"/>
              </w:rPr>
            </w:pPr>
            <w:r w:rsidDel="00000000" w:rsidR="00000000" w:rsidRPr="00000000">
              <w:rPr>
                <w:b w:val="1"/>
                <w:rtl w:val="0"/>
              </w:rPr>
              <w:t xml:space="preserve">Category</w:t>
            </w:r>
          </w:p>
        </w:tc>
        <w:tc>
          <w:tcPr>
            <w:shd w:fill="d9d9d9" w:val="clear"/>
          </w:tcPr>
          <w:p w:rsidR="00000000" w:rsidDel="00000000" w:rsidP="00000000" w:rsidRDefault="00000000" w:rsidRPr="00000000" w14:paraId="0000009D">
            <w:pPr>
              <w:rPr>
                <w:b w:val="1"/>
              </w:rPr>
            </w:pPr>
            <w:r w:rsidDel="00000000" w:rsidR="00000000" w:rsidRPr="00000000">
              <w:rPr>
                <w:b w:val="1"/>
                <w:rtl w:val="0"/>
              </w:rPr>
              <w:t xml:space="preserve">Description</w:t>
            </w:r>
          </w:p>
        </w:tc>
        <w:tc>
          <w:tcPr>
            <w:shd w:fill="d9d9d9" w:val="clear"/>
          </w:tcPr>
          <w:p w:rsidR="00000000" w:rsidDel="00000000" w:rsidP="00000000" w:rsidRDefault="00000000" w:rsidRPr="00000000" w14:paraId="0000009E">
            <w:pPr>
              <w:rPr>
                <w:b w:val="1"/>
              </w:rPr>
            </w:pPr>
            <w:r w:rsidDel="00000000" w:rsidR="00000000" w:rsidRPr="00000000">
              <w:rPr>
                <w:b w:val="1"/>
                <w:rtl w:val="0"/>
              </w:rPr>
              <w:t xml:space="preserve">Library used</w:t>
            </w:r>
          </w:p>
        </w:tc>
      </w:tr>
      <w:tr>
        <w:trPr>
          <w:cantSplit w:val="0"/>
          <w:tblHeader w:val="0"/>
        </w:trPr>
        <w:tc>
          <w:tcPr/>
          <w:p w:rsidR="00000000" w:rsidDel="00000000" w:rsidP="00000000" w:rsidRDefault="00000000" w:rsidRPr="00000000" w14:paraId="0000009F">
            <w:pPr>
              <w:rPr/>
            </w:pPr>
            <w:r w:rsidDel="00000000" w:rsidR="00000000" w:rsidRPr="00000000">
              <w:rPr>
                <w:rtl w:val="0"/>
              </w:rPr>
              <w:t xml:space="preserve">Last Observation Carried Forward</w:t>
            </w:r>
          </w:p>
        </w:tc>
        <w:tc>
          <w:tcPr/>
          <w:p w:rsidR="00000000" w:rsidDel="00000000" w:rsidP="00000000" w:rsidRDefault="00000000" w:rsidRPr="00000000" w14:paraId="000000A0">
            <w:pPr>
              <w:rPr/>
            </w:pPr>
            <w:r w:rsidDel="00000000" w:rsidR="00000000" w:rsidRPr="00000000">
              <w:rPr>
                <w:rtl w:val="0"/>
              </w:rPr>
              <w:t xml:space="preserve">LOCF</w:t>
            </w:r>
          </w:p>
        </w:tc>
        <w:tc>
          <w:tcPr/>
          <w:p w:rsidR="00000000" w:rsidDel="00000000" w:rsidP="00000000" w:rsidRDefault="00000000" w:rsidRPr="00000000" w14:paraId="000000A1">
            <w:pPr>
              <w:rPr/>
            </w:pPr>
            <w:r w:rsidDel="00000000" w:rsidR="00000000" w:rsidRPr="00000000">
              <w:rPr>
                <w:rtl w:val="0"/>
              </w:rPr>
              <w:t xml:space="preserve">Simple</w:t>
            </w:r>
          </w:p>
        </w:tc>
        <w:tc>
          <w:tcPr/>
          <w:p w:rsidR="00000000" w:rsidDel="00000000" w:rsidP="00000000" w:rsidRDefault="00000000" w:rsidRPr="00000000" w14:paraId="000000A2">
            <w:pPr>
              <w:rPr/>
            </w:pPr>
            <w:r w:rsidDel="00000000" w:rsidR="00000000" w:rsidRPr="00000000">
              <w:rPr>
                <w:rtl w:val="0"/>
              </w:rPr>
              <w:t xml:space="preserve">Use the last cell before the gap to fill a gap.</w:t>
            </w:r>
          </w:p>
        </w:tc>
        <w:tc>
          <w:tcPr/>
          <w:p w:rsidR="00000000" w:rsidDel="00000000" w:rsidP="00000000" w:rsidRDefault="00000000" w:rsidRPr="00000000" w14:paraId="000000A3">
            <w:pPr>
              <w:rPr/>
            </w:pPr>
            <w:r w:rsidDel="00000000" w:rsidR="00000000" w:rsidRPr="00000000">
              <w:rPr>
                <w:rtl w:val="0"/>
              </w:rPr>
              <w:t xml:space="preserve">pandas.DataFrame.fillna</w:t>
            </w:r>
          </w:p>
        </w:tc>
      </w:tr>
      <w:tr>
        <w:trPr>
          <w:cantSplit w:val="0"/>
          <w:tblHeader w:val="0"/>
        </w:trPr>
        <w:tc>
          <w:tcPr/>
          <w:p w:rsidR="00000000" w:rsidDel="00000000" w:rsidP="00000000" w:rsidRDefault="00000000" w:rsidRPr="00000000" w14:paraId="000000A4">
            <w:pPr>
              <w:rPr/>
            </w:pPr>
            <w:r w:rsidDel="00000000" w:rsidR="00000000" w:rsidRPr="00000000">
              <w:rPr>
                <w:rtl w:val="0"/>
              </w:rPr>
              <w:t xml:space="preserve">KNN regression</w:t>
            </w:r>
          </w:p>
        </w:tc>
        <w:tc>
          <w:tcPr/>
          <w:p w:rsidR="00000000" w:rsidDel="00000000" w:rsidP="00000000" w:rsidRDefault="00000000" w:rsidRPr="00000000" w14:paraId="000000A5">
            <w:pPr>
              <w:rPr/>
            </w:pPr>
            <w:r w:rsidDel="00000000" w:rsidR="00000000" w:rsidRPr="00000000">
              <w:rPr>
                <w:rtl w:val="0"/>
              </w:rPr>
              <w:t xml:space="preserve">KNN</w:t>
            </w:r>
          </w:p>
        </w:tc>
        <w:tc>
          <w:tcPr/>
          <w:p w:rsidR="00000000" w:rsidDel="00000000" w:rsidP="00000000" w:rsidRDefault="00000000" w:rsidRPr="00000000" w14:paraId="000000A6">
            <w:pPr>
              <w:rPr/>
            </w:pPr>
            <w:r w:rsidDel="00000000" w:rsidR="00000000" w:rsidRPr="00000000">
              <w:rPr>
                <w:rtl w:val="0"/>
              </w:rPr>
              <w:t xml:space="preserve">Simple</w:t>
            </w:r>
          </w:p>
        </w:tc>
        <w:tc>
          <w:tcPr/>
          <w:p w:rsidR="00000000" w:rsidDel="00000000" w:rsidP="00000000" w:rsidRDefault="00000000" w:rsidRPr="00000000" w14:paraId="000000A7">
            <w:pPr>
              <w:rPr/>
            </w:pPr>
            <w:r w:rsidDel="00000000" w:rsidR="00000000" w:rsidRPr="00000000">
              <w:rPr>
                <w:rtl w:val="0"/>
              </w:rPr>
              <w:t xml:space="preserve">Take the weighted average K-number of nearest neighbours.</w:t>
            </w:r>
          </w:p>
        </w:tc>
        <w:tc>
          <w:tcPr/>
          <w:p w:rsidR="00000000" w:rsidDel="00000000" w:rsidP="00000000" w:rsidRDefault="00000000" w:rsidRPr="00000000" w14:paraId="000000A8">
            <w:pPr>
              <w:rPr/>
            </w:pPr>
            <w:r w:rsidDel="00000000" w:rsidR="00000000" w:rsidRPr="00000000">
              <w:rPr>
                <w:rtl w:val="0"/>
              </w:rPr>
              <w:t xml:space="preserve">sklearn.impute.KNNImputer</w:t>
            </w:r>
          </w:p>
        </w:tc>
      </w:tr>
      <w:tr>
        <w:trPr>
          <w:cantSplit w:val="0"/>
          <w:tblHeader w:val="0"/>
        </w:trPr>
        <w:tc>
          <w:tcPr/>
          <w:p w:rsidR="00000000" w:rsidDel="00000000" w:rsidP="00000000" w:rsidRDefault="00000000" w:rsidRPr="00000000" w14:paraId="000000A9">
            <w:pPr>
              <w:rPr/>
            </w:pPr>
            <w:r w:rsidDel="00000000" w:rsidR="00000000" w:rsidRPr="00000000">
              <w:rPr>
                <w:rtl w:val="0"/>
              </w:rPr>
              <w:t xml:space="preserve">GRU RNN</w:t>
            </w:r>
          </w:p>
        </w:tc>
        <w:tc>
          <w:tcPr/>
          <w:p w:rsidR="00000000" w:rsidDel="00000000" w:rsidP="00000000" w:rsidRDefault="00000000" w:rsidRPr="00000000" w14:paraId="000000AA">
            <w:pPr>
              <w:rPr/>
            </w:pPr>
            <w:r w:rsidDel="00000000" w:rsidR="00000000" w:rsidRPr="00000000">
              <w:rPr>
                <w:rtl w:val="0"/>
              </w:rPr>
              <w:t xml:space="preserve">RNN</w:t>
            </w:r>
          </w:p>
        </w:tc>
        <w:tc>
          <w:tcPr/>
          <w:p w:rsidR="00000000" w:rsidDel="00000000" w:rsidP="00000000" w:rsidRDefault="00000000" w:rsidRPr="00000000" w14:paraId="000000AB">
            <w:pPr>
              <w:rPr/>
            </w:pPr>
            <w:r w:rsidDel="00000000" w:rsidR="00000000" w:rsidRPr="00000000">
              <w:rPr>
                <w:rtl w:val="0"/>
              </w:rPr>
              <w:t xml:space="preserve">Neural Network</w:t>
            </w:r>
          </w:p>
        </w:tc>
        <w:tc>
          <w:tcPr>
            <w:shd w:fill="ffffff" w:val="clear"/>
          </w:tcPr>
          <w:p w:rsidR="00000000" w:rsidDel="00000000" w:rsidP="00000000" w:rsidRDefault="00000000" w:rsidRPr="00000000" w14:paraId="000000AC">
            <w:pPr>
              <w:rPr/>
            </w:pPr>
            <w:r w:rsidDel="00000000" w:rsidR="00000000" w:rsidRPr="00000000">
              <w:rPr>
                <w:rtl w:val="0"/>
              </w:rPr>
              <w:t xml:space="preserve">RNN considers past values to impute missing data.</w:t>
            </w:r>
          </w:p>
        </w:tc>
        <w:tc>
          <w:tcPr>
            <w:shd w:fill="ffffff" w:val="clear"/>
          </w:tcPr>
          <w:p w:rsidR="00000000" w:rsidDel="00000000" w:rsidP="00000000" w:rsidRDefault="00000000" w:rsidRPr="00000000" w14:paraId="000000AD">
            <w:pPr>
              <w:rPr/>
            </w:pPr>
            <w:r w:rsidDel="00000000" w:rsidR="00000000" w:rsidRPr="00000000">
              <w:rPr>
                <w:rtl w:val="0"/>
              </w:rPr>
              <w:t xml:space="preserve">torch.nn.GRU</w:t>
            </w:r>
          </w:p>
        </w:tc>
      </w:tr>
      <w:tr>
        <w:trPr>
          <w:cantSplit w:val="0"/>
          <w:tblHeader w:val="0"/>
        </w:trPr>
        <w:tc>
          <w:tcPr/>
          <w:p w:rsidR="00000000" w:rsidDel="00000000" w:rsidP="00000000" w:rsidRDefault="00000000" w:rsidRPr="00000000" w14:paraId="000000AE">
            <w:pPr>
              <w:rPr/>
            </w:pPr>
            <w:r w:rsidDel="00000000" w:rsidR="00000000" w:rsidRPr="00000000">
              <w:rPr>
                <w:rtl w:val="0"/>
              </w:rPr>
              <w:t xml:space="preserve">Hot deck</w:t>
            </w:r>
          </w:p>
        </w:tc>
        <w:tc>
          <w:tcPr/>
          <w:p w:rsidR="00000000" w:rsidDel="00000000" w:rsidP="00000000" w:rsidRDefault="00000000" w:rsidRPr="00000000" w14:paraId="000000AF">
            <w:pPr>
              <w:rPr/>
            </w:pPr>
            <w:r w:rsidDel="00000000" w:rsidR="00000000" w:rsidRPr="00000000">
              <w:rPr>
                <w:rtl w:val="0"/>
              </w:rPr>
              <w:t xml:space="preserve">HD</w:t>
            </w:r>
          </w:p>
        </w:tc>
        <w:tc>
          <w:tcPr/>
          <w:p w:rsidR="00000000" w:rsidDel="00000000" w:rsidP="00000000" w:rsidRDefault="00000000" w:rsidRPr="00000000" w14:paraId="000000B0">
            <w:pPr>
              <w:rPr/>
            </w:pPr>
            <w:r w:rsidDel="00000000" w:rsidR="00000000" w:rsidRPr="00000000">
              <w:rPr>
                <w:rtl w:val="0"/>
              </w:rPr>
              <w:t xml:space="preserve">Statistical</w:t>
            </w:r>
          </w:p>
        </w:tc>
        <w:tc>
          <w:tcPr/>
          <w:p w:rsidR="00000000" w:rsidDel="00000000" w:rsidP="00000000" w:rsidRDefault="00000000" w:rsidRPr="00000000" w14:paraId="000000B1">
            <w:pPr>
              <w:rPr/>
            </w:pPr>
            <w:r w:rsidDel="00000000" w:rsidR="00000000" w:rsidRPr="00000000">
              <w:rPr>
                <w:rtl w:val="0"/>
              </w:rPr>
              <w:t xml:space="preserve">Take data from a different unit with a similar trend.</w:t>
            </w:r>
          </w:p>
        </w:tc>
        <w:tc>
          <w:tcPr/>
          <w:p w:rsidR="00000000" w:rsidDel="00000000" w:rsidP="00000000" w:rsidRDefault="00000000" w:rsidRPr="00000000" w14:paraId="000000B2">
            <w:pPr>
              <w:rPr/>
            </w:pPr>
            <w:r w:rsidDel="00000000" w:rsidR="00000000" w:rsidRPr="00000000">
              <w:rPr>
                <w:b w:val="1"/>
                <w:rtl w:val="0"/>
              </w:rPr>
              <w:t xml:space="preserve">None</w:t>
            </w:r>
            <w:r w:rsidDel="00000000" w:rsidR="00000000" w:rsidRPr="00000000">
              <w:rPr>
                <w:rtl w:val="0"/>
              </w:rPr>
            </w:r>
          </w:p>
        </w:tc>
      </w:tr>
    </w:tbl>
    <w:p w:rsidR="00000000" w:rsidDel="00000000" w:rsidP="00000000" w:rsidRDefault="00000000" w:rsidRPr="00000000" w14:paraId="000000B3">
      <w:pPr>
        <w:pStyle w:val="Heading2"/>
        <w:rPr/>
      </w:pPr>
      <w:r w:rsidDel="00000000" w:rsidR="00000000" w:rsidRPr="00000000">
        <w:rPr>
          <w:rtl w:val="0"/>
        </w:rPr>
      </w:r>
    </w:p>
    <w:p w:rsidR="00000000" w:rsidDel="00000000" w:rsidP="00000000" w:rsidRDefault="00000000" w:rsidRPr="00000000" w14:paraId="000000B4">
      <w:pPr>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2"/>
        <w:rPr/>
      </w:pPr>
      <w:r w:rsidDel="00000000" w:rsidR="00000000" w:rsidRPr="00000000">
        <w:rPr>
          <w:rtl w:val="0"/>
        </w:rPr>
        <w:t xml:space="preserve">Imputation evaluation criteria</w:t>
      </w:r>
    </w:p>
    <w:p w:rsidR="00000000" w:rsidDel="00000000" w:rsidP="00000000" w:rsidRDefault="00000000" w:rsidRPr="00000000" w14:paraId="000000B6">
      <w:pPr>
        <w:rPr/>
      </w:pPr>
      <w:r w:rsidDel="00000000" w:rsidR="00000000" w:rsidRPr="00000000">
        <w:rPr>
          <w:rtl w:val="0"/>
        </w:rPr>
        <w:t xml:space="preserve">The aim of this paper is to create a selection of the most suitable imputation methods for certain scenarios with data classifications and gap sizes. To select the best method for each scenario evaluation criteria are required for this paper the selected criteria are Variance Error (VE) and Root Mean Squared Error (RMSE). </w:t>
      </w:r>
    </w:p>
    <w:p w:rsidR="00000000" w:rsidDel="00000000" w:rsidP="00000000" w:rsidRDefault="00000000" w:rsidRPr="00000000" w14:paraId="000000B7">
      <w:pPr>
        <w:rPr/>
      </w:pPr>
      <w:r w:rsidDel="00000000" w:rsidR="00000000" w:rsidRPr="00000000">
        <w:rPr>
          <w:rtl w:val="0"/>
        </w:rPr>
        <w:t xml:space="preserve">We use VE to give insight into the imputation method’s ability to impute trends back into the missing data since that is one of the focal points of our research. The VE is calculated by calculating the difference in variance between the original and imputed data for each gap and then averaging it out if multiple gaps are present. To get the difference in variance in a gap, the pandas method “pandas.var” has been used. </w:t>
      </w:r>
    </w:p>
    <w:p w:rsidR="00000000" w:rsidDel="00000000" w:rsidP="00000000" w:rsidRDefault="00000000" w:rsidRPr="00000000" w14:paraId="000000B8">
      <w:pPr>
        <w:rPr/>
      </w:pPr>
      <w:r w:rsidDel="00000000" w:rsidR="00000000" w:rsidRPr="00000000">
        <w:rPr>
          <w:rtl w:val="0"/>
        </w:rPr>
        <w:t xml:space="preserve">In previous literature</w:t>
      </w:r>
      <w:sdt>
        <w:sdtPr>
          <w:tag w:val="goog_rdk_30"/>
        </w:sdtPr>
        <w:sdtContent>
          <w:commentRangeStart w:id="12"/>
        </w:sdtContent>
      </w:sdt>
      <w:r w:rsidDel="00000000" w:rsidR="00000000" w:rsidRPr="00000000">
        <w:rPr>
          <w:rtl w:val="0"/>
        </w:rPr>
        <w:t xml:space="preserve"> []</w:t>
      </w:r>
      <w:commentRangeEnd w:id="12"/>
      <w:r w:rsidDel="00000000" w:rsidR="00000000" w:rsidRPr="00000000">
        <w:commentReference w:id="12"/>
      </w:r>
      <w:r w:rsidDel="00000000" w:rsidR="00000000" w:rsidRPr="00000000">
        <w:rPr>
          <w:rtl w:val="0"/>
        </w:rPr>
        <w:t xml:space="preserve"> RMSE has been used to evaluate the performance of imputation on time series data. RMSE is calculated to give a comparison point for imputations done in this paper compared to results in previous research. The RMSE was calculated by taking the square root of the Mean Squared Error. </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In this study normality testing of the datasets is done to measure the impact of a change in the distribution on imputation. Kurtosis and Skewness will be used to test the normality of data because according to [11] it is significant to model development. According to the central limit theorem, the distribution of data can be ignored with hundreds of observations [9]. But according to [10] statistics such as Kurtosis and Skewness can be used to measure the normality of continuous data with sample sizes higher than 50.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1"/>
        <w:rPr/>
      </w:pPr>
      <w:r w:rsidDel="00000000" w:rsidR="00000000" w:rsidRPr="00000000">
        <w:rPr>
          <w:rtl w:val="0"/>
        </w:rPr>
        <w:t xml:space="preserve">Results and discussion</w:t>
      </w:r>
    </w:p>
    <w:p w:rsidR="00000000" w:rsidDel="00000000" w:rsidP="00000000" w:rsidRDefault="00000000" w:rsidRPr="00000000" w14:paraId="000000BF">
      <w:pPr>
        <w:rPr/>
      </w:pPr>
      <w:r w:rsidDel="00000000" w:rsidR="00000000" w:rsidRPr="00000000">
        <w:rPr>
          <w:rtl w:val="0"/>
        </w:rPr>
        <w:t xml:space="preserve">With the developed pipeline and datasets as described in the methodology, an experiment will run with the settings of Tables 2 and 3 to determine the best imputation method per gap size and data classification.</w:t>
      </w:r>
    </w:p>
    <w:p w:rsidR="00000000" w:rsidDel="00000000" w:rsidP="00000000" w:rsidRDefault="00000000" w:rsidRPr="00000000" w14:paraId="000000C0">
      <w:pPr>
        <w:rPr/>
      </w:pPr>
      <w:r w:rsidDel="00000000" w:rsidR="00000000" w:rsidRPr="00000000">
        <w:rPr>
          <w:rtl w:val="0"/>
        </w:rPr>
        <w:t xml:space="preserve">The imputation target for the experiment was unit 099 for BMS data and de Bilt weather station as KNMI climate data. To train the models RNN used unit 054 and Rotterdam KNMI weather station. RNN and KNN both imputed op_mode with decimal values and should thus be ignored. Whilst op_mode is numerical the performance of RNN and KNN wouldn’t represent the performance on other text-based data.</w:t>
      </w:r>
    </w:p>
    <w:p w:rsidR="00000000" w:rsidDel="00000000" w:rsidP="00000000" w:rsidRDefault="00000000" w:rsidRPr="00000000" w14:paraId="000000C1">
      <w:pPr>
        <w:rPr/>
      </w:pPr>
      <w:r w:rsidDel="00000000" w:rsidR="00000000" w:rsidRPr="00000000">
        <w:rPr>
          <w:rtl w:val="0"/>
        </w:rPr>
        <w:t xml:space="preserve">The pipeline will evaluate each imputation method based on the evaluation metrics listed under the evaluation criteria per gap and feature. The imputation performance will mainly be evaluated based on the VE metric as mentioned in the evaluation criteria. RMSE is also calculated to evaluate imputation performance as seen in previous literature. </w:t>
      </w:r>
    </w:p>
    <w:p w:rsidR="00000000" w:rsidDel="00000000" w:rsidP="00000000" w:rsidRDefault="00000000" w:rsidRPr="00000000" w14:paraId="000000C2">
      <w:pP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Based on the information in Table 7, several conclusions can be made by comparing the performance of the imputation method over various gap sizes and data classifications:</w:t>
      </w: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The RMSE results show that the imputation performance as judged by traditional metrics is poor. ds to score better on the KNMI datasets, this might be due to the more similar previous trends found in the datasets. In both VE and RMSE HD tends to outperform RNN in imputing temperature data across all gaps. This performance doesn’t cross over to other interval data such as flow_temp as HD’s performance in both VE and RMSE is poorer than expected in this column.</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RMSE and VE do not always align when it comes to trend prediction in imputed data. CO2 sensor data gap 3 and 4 have a relatively close RMSE while their VE scores further apart. When visualising the data in Figure 1 it can be seen that HD tries to impute a trend that matches relatively well according to VE but RNN has a more stable line without any big noticeable trends. In this case, RMSE seems to punish imputing trends and reward imputing a stable line of data without trends. </w:t>
      </w:r>
    </w:p>
    <w:p w:rsidR="00000000" w:rsidDel="00000000" w:rsidP="00000000" w:rsidRDefault="00000000" w:rsidRPr="00000000" w14:paraId="000000C6">
      <w:pPr>
        <w:spacing w:after="0" w:lineRule="auto"/>
        <w:ind w:left="0" w:firstLine="720"/>
        <w:rPr>
          <w:b w:val="1"/>
        </w:rPr>
      </w:pPr>
      <w:r w:rsidDel="00000000" w:rsidR="00000000" w:rsidRPr="00000000">
        <w:br w:type="page"/>
      </w:r>
      <w:r w:rsidDel="00000000" w:rsidR="00000000" w:rsidRPr="00000000">
        <w:rPr>
          <w:rtl w:val="0"/>
        </w:rPr>
      </w:r>
    </w:p>
    <w:p w:rsidR="00000000" w:rsidDel="00000000" w:rsidP="00000000" w:rsidRDefault="00000000" w:rsidRPr="00000000" w14:paraId="000000C7">
      <w:pPr>
        <w:spacing w:after="0" w:lineRule="auto"/>
        <w:ind w:left="0" w:firstLine="720"/>
        <w:rPr>
          <w:b w:val="1"/>
        </w:rPr>
      </w:pPr>
      <w:r w:rsidDel="00000000" w:rsidR="00000000" w:rsidRPr="00000000">
        <w:rPr>
          <w:b w:val="1"/>
          <w:rtl w:val="0"/>
        </w:rPr>
        <w:t xml:space="preserve">Figure 2.</w:t>
      </w:r>
    </w:p>
    <w:p w:rsidR="00000000" w:rsidDel="00000000" w:rsidP="00000000" w:rsidRDefault="00000000" w:rsidRPr="00000000" w14:paraId="000000C8">
      <w:pPr>
        <w:spacing w:after="0" w:lineRule="auto"/>
        <w:ind w:left="720" w:firstLine="0"/>
        <w:rPr/>
      </w:pPr>
      <w:r w:rsidDel="00000000" w:rsidR="00000000" w:rsidRPr="00000000">
        <w:rPr>
          <w:b w:val="1"/>
          <w:rtl w:val="0"/>
        </w:rPr>
        <w:t xml:space="preserve"> Title: </w:t>
      </w:r>
      <w:r w:rsidDel="00000000" w:rsidR="00000000" w:rsidRPr="00000000">
        <w:rPr>
          <w:rtl w:val="0"/>
        </w:rPr>
        <w:t xml:space="preserve">CO2 sensor trend imputation performance comparison</w:t>
      </w:r>
    </w:p>
    <w:p w:rsidR="00000000" w:rsidDel="00000000" w:rsidP="00000000" w:rsidRDefault="00000000" w:rsidRPr="00000000" w14:paraId="000000C9">
      <w:pPr>
        <w:spacing w:after="0" w:lineRule="auto"/>
        <w:ind w:left="720" w:firstLine="0"/>
        <w:rPr/>
      </w:pPr>
      <w:r w:rsidDel="00000000" w:rsidR="00000000" w:rsidRPr="00000000">
        <w:rPr>
          <w:b w:val="1"/>
          <w:rtl w:val="0"/>
        </w:rPr>
        <w:t xml:space="preserve">Description: </w:t>
      </w:r>
      <w:r w:rsidDel="00000000" w:rsidR="00000000" w:rsidRPr="00000000">
        <w:rPr>
          <w:rtl w:val="0"/>
        </w:rPr>
        <w:t xml:space="preserve">VE is higher for RNN but RMSE is about an equal trend in visual</w:t>
      </w:r>
    </w:p>
    <w:p w:rsidR="00000000" w:rsidDel="00000000" w:rsidP="00000000" w:rsidRDefault="00000000" w:rsidRPr="00000000" w14:paraId="000000CA">
      <w:pPr>
        <w:spacing w:after="0" w:lineRule="auto"/>
        <w:ind w:left="720" w:firstLine="0"/>
        <w:rPr/>
      </w:pPr>
      <w:r w:rsidDel="00000000" w:rsidR="00000000" w:rsidRPr="00000000">
        <w:rPr/>
        <w:drawing>
          <wp:inline distB="114300" distT="114300" distL="114300" distR="114300">
            <wp:extent cx="4324200" cy="2566988"/>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324200" cy="2566988"/>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As seen in Table 8 a high difference in Kurtosis was found between training and imputation target data. This might explain RNN’s behaviour in the imputation results of the CO2 sensor data as seen in Figure 1 and Table 7. However, no consistent linkage has been found between Kurtosis and trend imputation performance. In Figure 2 the imputation of a flow_temp gap is shown, in the figure RNN tracing a trend is observed. RNN has a comparatively better performance in flow_temp than in power despite having a higher difference in both Kurtosis and Skewness. The normality of the distribution doesn’t seem to explain the difference in RNN imputation performance from interval to ratio data.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In the achieved results (Table 7) no strong linkage can be found between having multiple strong correlators and a good RMSE or VE score. Flow_temp has two strong correlators in return temperature (0.94) and heat pump power usage (0.81) and gets good imputation results. Power and CO2 data seem to contrast these findings as power has two strong correlators (-0.56 and 0.86) and CO2 one decent correlator (0.44) but both get bad imputation results.</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rPr>
      </w:pPr>
      <w:r w:rsidDel="00000000" w:rsidR="00000000" w:rsidRPr="00000000">
        <w:rPr>
          <w:b w:val="1"/>
          <w:rtl w:val="0"/>
        </w:rPr>
        <w:t xml:space="preserve">Figure 3.</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b w:val="1"/>
          <w:rtl w:val="0"/>
        </w:rPr>
        <w:t xml:space="preserve">Title: </w:t>
      </w:r>
      <w:r w:rsidDel="00000000" w:rsidR="00000000" w:rsidRPr="00000000">
        <w:rPr>
          <w:rtl w:val="0"/>
        </w:rPr>
        <w:t xml:space="preserve">Trend performance RNN on interval flow_temp data</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b w:val="1"/>
          <w:rtl w:val="0"/>
        </w:rPr>
        <w:t xml:space="preserve">Description: </w:t>
      </w:r>
      <w:r w:rsidDel="00000000" w:rsidR="00000000" w:rsidRPr="00000000">
        <w:rPr>
          <w:rtl w:val="0"/>
        </w:rPr>
        <w:t xml:space="preserve">RNN performance in interval data</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drawing>
          <wp:inline distB="114300" distT="114300" distL="114300" distR="114300">
            <wp:extent cx="4915819" cy="2938463"/>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915819" cy="2938463"/>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To sum up, the results as seen in Table 7 and discussed before there is no single imputation method for all data classifications.</w:t>
      </w:r>
      <w:sdt>
        <w:sdtPr>
          <w:tag w:val="goog_rdk_31"/>
        </w:sdtPr>
        <w:sdtContent>
          <w:del w:author="Ramon" w:id="12" w:date="2022-01-10T15:05:55Z">
            <w:r w:rsidDel="00000000" w:rsidR="00000000" w:rsidRPr="00000000">
              <w:rPr>
                <w:rtl w:val="0"/>
              </w:rPr>
              <w:delText xml:space="preserve"> There also doesn’t seem to be one imputation method for all gap sizes</w:delText>
            </w:r>
          </w:del>
        </w:sdtContent>
      </w:sdt>
      <w:r w:rsidDel="00000000" w:rsidR="00000000" w:rsidRPr="00000000">
        <w:rPr>
          <w:rtl w:val="0"/>
        </w:rPr>
        <w:t xml:space="preserve">.</w:t>
      </w:r>
      <w:sdt>
        <w:sdtPr>
          <w:tag w:val="goog_rdk_32"/>
        </w:sdtPr>
        <w:sdtContent>
          <w:ins w:author="Ramon" w:id="13" w:date="2022-01-10T15:04:10Z">
            <w:r w:rsidDel="00000000" w:rsidR="00000000" w:rsidRPr="00000000">
              <w:rPr>
                <w:rtl w:val="0"/>
              </w:rPr>
              <w:t xml:space="preserve"> Based on the results it can be </w:t>
            </w:r>
            <w:r w:rsidDel="00000000" w:rsidR="00000000" w:rsidRPr="00000000">
              <w:rPr>
                <w:rtl w:val="0"/>
              </w:rPr>
              <w:t xml:space="preserve">concluded that there is no imputation method that works well for all gap sizes.</w:t>
            </w:r>
            <w:r w:rsidDel="00000000" w:rsidR="00000000" w:rsidRPr="00000000">
              <w:rPr>
                <w:rtl w:val="0"/>
              </w:rPr>
              <w:t xml:space="preserve"> </w:t>
            </w:r>
          </w:ins>
        </w:sdtContent>
      </w:sdt>
      <w:r w:rsidDel="00000000" w:rsidR="00000000" w:rsidRPr="00000000">
        <w:rPr>
          <w:rtl w:val="0"/>
        </w:rPr>
        <w:t xml:space="preserve"> HD tends to score better on KNMI data across data classifications RNN doesn’t </w:t>
      </w:r>
      <w:sdt>
        <w:sdtPr>
          <w:tag w:val="goog_rdk_33"/>
        </w:sdtPr>
        <w:sdtContent>
          <w:del w:author="Ramon" w:id="14" w:date="2022-01-10T15:06:32Z">
            <w:r w:rsidDel="00000000" w:rsidR="00000000" w:rsidRPr="00000000">
              <w:rPr>
                <w:rtl w:val="0"/>
              </w:rPr>
              <w:delText xml:space="preserve">seem to </w:delText>
            </w:r>
          </w:del>
        </w:sdtContent>
      </w:sdt>
      <w:r w:rsidDel="00000000" w:rsidR="00000000" w:rsidRPr="00000000">
        <w:rPr>
          <w:rtl w:val="0"/>
        </w:rPr>
        <w:t xml:space="preserve">do the same. VE and RMSE don’t always</w:t>
      </w:r>
      <w:sdt>
        <w:sdtPr>
          <w:tag w:val="goog_rdk_34"/>
        </w:sdtPr>
        <w:sdtContent>
          <w:del w:author="Ramon" w:id="15" w:date="2022-01-10T15:10:01Z">
            <w:r w:rsidDel="00000000" w:rsidR="00000000" w:rsidRPr="00000000">
              <w:rPr>
                <w:rtl w:val="0"/>
              </w:rPr>
              <w:delText xml:space="preserve"> seem to</w:delText>
            </w:r>
          </w:del>
        </w:sdtContent>
      </w:sdt>
      <w:r w:rsidDel="00000000" w:rsidR="00000000" w:rsidRPr="00000000">
        <w:rPr>
          <w:rtl w:val="0"/>
        </w:rPr>
        <w:t xml:space="preserve"> align and VE is in some cases the better indicator for the ability of an imputation method to follow the trend displayed in Figures 1 &amp; 2. The difference in Kurtosis wasn’t as big of a factor as initially thought.</w:t>
      </w:r>
      <w:r w:rsidDel="00000000" w:rsidR="00000000" w:rsidRPr="00000000">
        <w:br w:type="page"/>
      </w: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1"/>
        <w:rPr/>
      </w:pPr>
      <w:r w:rsidDel="00000000" w:rsidR="00000000" w:rsidRPr="00000000">
        <w:rPr>
          <w:rtl w:val="0"/>
        </w:rPr>
        <w:t xml:space="preserve">Conclusion </w:t>
      </w:r>
    </w:p>
    <w:p w:rsidR="00000000" w:rsidDel="00000000" w:rsidP="00000000" w:rsidRDefault="00000000" w:rsidRPr="00000000" w14:paraId="000000D9">
      <w:pPr>
        <w:rPr/>
      </w:pPr>
      <w:r w:rsidDel="00000000" w:rsidR="00000000" w:rsidRPr="00000000">
        <w:rPr>
          <w:rtl w:val="0"/>
        </w:rPr>
        <w:t xml:space="preserve">This paper proposes a guideline to impute BMS nZEB data based on gap size and data classification. The problem </w:t>
      </w:r>
      <w:sdt>
        <w:sdtPr>
          <w:tag w:val="goog_rdk_35"/>
        </w:sdtPr>
        <w:sdtContent>
          <w:del w:author="Ramon" w:id="16" w:date="2022-01-10T16:10:20Z">
            <w:r w:rsidDel="00000000" w:rsidR="00000000" w:rsidRPr="00000000">
              <w:rPr>
                <w:rtl w:val="0"/>
              </w:rPr>
              <w:delText xml:space="preserve">of</w:delText>
            </w:r>
          </w:del>
        </w:sdtContent>
      </w:sdt>
      <w:sdt>
        <w:sdtPr>
          <w:tag w:val="goog_rdk_36"/>
        </w:sdtPr>
        <w:sdtContent>
          <w:ins w:author="Ramon" w:id="16" w:date="2022-01-10T16:10:20Z">
            <w:sdt>
              <w:sdtPr>
                <w:tag w:val="goog_rdk_37"/>
              </w:sdtPr>
              <w:sdtContent>
                <w:del w:author="Ramon" w:id="16" w:date="2022-01-10T16:10:20Z">
                  <w:r w:rsidDel="00000000" w:rsidR="00000000" w:rsidRPr="00000000">
                    <w:rPr>
                      <w:rtl w:val="0"/>
                    </w:rPr>
                    <w:delText xml:space="preserve"> </w:delText>
                  </w:r>
                </w:del>
              </w:sdtContent>
            </w:sdt>
          </w:ins>
        </w:sdtContent>
      </w:sdt>
      <w:sdt>
        <w:sdtPr>
          <w:tag w:val="goog_rdk_38"/>
        </w:sdtPr>
        <w:sdtContent>
          <w:del w:author="Ramon" w:id="16" w:date="2022-01-10T16:10:20Z">
            <w:r w:rsidDel="00000000" w:rsidR="00000000" w:rsidRPr="00000000">
              <w:rPr>
                <w:rtl w:val="0"/>
              </w:rPr>
              <w:delText xml:space="preserve"> </w:delText>
            </w:r>
          </w:del>
        </w:sdtContent>
      </w:sdt>
      <w:sdt>
        <w:sdtPr>
          <w:tag w:val="goog_rdk_39"/>
        </w:sdtPr>
        <w:sdtContent>
          <w:ins w:author="Ramon" w:id="16" w:date="2022-01-10T16:10:20Z">
            <w:r w:rsidDel="00000000" w:rsidR="00000000" w:rsidRPr="00000000">
              <w:rPr>
                <w:rtl w:val="0"/>
              </w:rPr>
              <w:t xml:space="preserve"> with </w:t>
            </w:r>
          </w:ins>
        </w:sdtContent>
      </w:sdt>
      <w:r w:rsidDel="00000000" w:rsidR="00000000" w:rsidRPr="00000000">
        <w:rPr>
          <w:rtl w:val="0"/>
        </w:rPr>
        <w:t xml:space="preserve">missing data in BMS is becoming a bigger problem in an era where buildings depend on </w:t>
      </w:r>
      <w:sdt>
        <w:sdtPr>
          <w:tag w:val="goog_rdk_40"/>
        </w:sdtPr>
        <w:sdtContent>
          <w:del w:author="Ramon" w:id="17" w:date="2022-01-10T16:14:52Z">
            <w:r w:rsidDel="00000000" w:rsidR="00000000" w:rsidRPr="00000000">
              <w:rPr>
                <w:rtl w:val="0"/>
              </w:rPr>
              <w:delText xml:space="preserve">big </w:delText>
            </w:r>
          </w:del>
        </w:sdtContent>
      </w:sdt>
      <w:r w:rsidDel="00000000" w:rsidR="00000000" w:rsidRPr="00000000">
        <w:rPr>
          <w:rtl w:val="0"/>
        </w:rPr>
        <w:t xml:space="preserve">data. Previous </w:t>
      </w:r>
      <w:sdt>
        <w:sdtPr>
          <w:tag w:val="goog_rdk_41"/>
        </w:sdtPr>
        <w:sdtContent>
          <w:del w:author="Ramon" w:id="18" w:date="2022-01-10T16:13:10Z">
            <w:r w:rsidDel="00000000" w:rsidR="00000000" w:rsidRPr="00000000">
              <w:rPr>
                <w:rtl w:val="0"/>
              </w:rPr>
              <w:delText xml:space="preserve">studies </w:delText>
            </w:r>
          </w:del>
        </w:sdtContent>
      </w:sdt>
      <w:sdt>
        <w:sdtPr>
          <w:tag w:val="goog_rdk_42"/>
        </w:sdtPr>
        <w:sdtContent>
          <w:ins w:author="Ramon" w:id="18" w:date="2022-01-10T16:13:10Z">
            <w:r w:rsidDel="00000000" w:rsidR="00000000" w:rsidRPr="00000000">
              <w:rPr>
                <w:rtl w:val="0"/>
              </w:rPr>
              <w:t xml:space="preserve"> research has</w:t>
            </w:r>
          </w:ins>
        </w:sdtContent>
      </w:sdt>
      <w:sdt>
        <w:sdtPr>
          <w:tag w:val="goog_rdk_43"/>
        </w:sdtPr>
        <w:sdtContent>
          <w:del w:author="Ramon" w:id="18" w:date="2022-01-10T16:13:10Z">
            <w:r w:rsidDel="00000000" w:rsidR="00000000" w:rsidRPr="00000000">
              <w:rPr>
                <w:rtl w:val="0"/>
              </w:rPr>
              <w:delText xml:space="preserve">have</w:delText>
            </w:r>
          </w:del>
        </w:sdtContent>
      </w:sdt>
      <w:r w:rsidDel="00000000" w:rsidR="00000000" w:rsidRPr="00000000">
        <w:rPr>
          <w:rtl w:val="0"/>
        </w:rPr>
        <w:t xml:space="preserve"> been done </w:t>
      </w:r>
      <w:sdt>
        <w:sdtPr>
          <w:tag w:val="goog_rdk_44"/>
        </w:sdtPr>
        <w:sdtContent>
          <w:del w:author="Ramon" w:id="19" w:date="2022-01-10T16:13:39Z">
            <w:r w:rsidDel="00000000" w:rsidR="00000000" w:rsidRPr="00000000">
              <w:rPr>
                <w:rtl w:val="0"/>
              </w:rPr>
              <w:delText xml:space="preserve">into </w:delText>
            </w:r>
          </w:del>
        </w:sdtContent>
      </w:sdt>
      <w:sdt>
        <w:sdtPr>
          <w:tag w:val="goog_rdk_45"/>
        </w:sdtPr>
        <w:sdtContent>
          <w:ins w:author="Ramon" w:id="19" w:date="2022-01-10T16:13:39Z">
            <w:r w:rsidDel="00000000" w:rsidR="00000000" w:rsidRPr="00000000">
              <w:rPr>
                <w:rtl w:val="0"/>
              </w:rPr>
              <w:t xml:space="preserve"> about </w:t>
            </w:r>
          </w:ins>
        </w:sdtContent>
      </w:sdt>
      <w:r w:rsidDel="00000000" w:rsidR="00000000" w:rsidRPr="00000000">
        <w:rPr>
          <w:rtl w:val="0"/>
        </w:rPr>
        <w:t xml:space="preserve">imputing BMS time series data; this paper tries to build on that by creating a comprehensive guideline to follow for certain scenarios. To create a guideline 4 methods were chosen from previous literature: GRU RNN, Hot Deck, KNN algorithm and LOCF. During the research</w:t>
      </w:r>
      <w:sdt>
        <w:sdtPr>
          <w:tag w:val="goog_rdk_46"/>
        </w:sdtPr>
        <w:sdtContent>
          <w:ins w:author="Ramon" w:id="20" w:date="2022-01-10T16:15:16Z">
            <w:r w:rsidDel="00000000" w:rsidR="00000000" w:rsidRPr="00000000">
              <w:rPr>
                <w:rtl w:val="0"/>
              </w:rPr>
              <w:t xml:space="preserve">,</w:t>
            </w:r>
          </w:ins>
        </w:sdtContent>
      </w:sdt>
      <w:r w:rsidDel="00000000" w:rsidR="00000000" w:rsidRPr="00000000">
        <w:rPr>
          <w:rtl w:val="0"/>
        </w:rPr>
        <w:t xml:space="preserve"> imputing trends back into missing data became the focal point of this study which is why Variance Error was used instead of a more traditional metric like Root Mean Squared Error. </w:t>
      </w:r>
      <w:r w:rsidDel="00000000" w:rsidR="00000000" w:rsidRPr="00000000">
        <w:rPr>
          <w:rtl w:val="0"/>
        </w:rPr>
        <w:t xml:space="preserve">The guideline that resulted from this experiment is listed down below in table 5. Performance was evaluated using both RMSE and VE but metrics concluded the same methods as best for each gap type and data classification. </w:t>
      </w:r>
    </w:p>
    <w:p w:rsidR="00000000" w:rsidDel="00000000" w:rsidP="00000000" w:rsidRDefault="00000000" w:rsidRPr="00000000" w14:paraId="000000DA">
      <w:pPr>
        <w:rPr/>
      </w:pPr>
      <w:r w:rsidDel="00000000" w:rsidR="00000000" w:rsidRPr="00000000">
        <w:rPr>
          <w:rtl w:val="0"/>
        </w:rPr>
        <w:t xml:space="preserve">From the results of both VE and RMSE can be concluded that there is no single best imputation method for all gap sizes and data classifications. The best method for a gap size is </w:t>
      </w:r>
      <w:sdt>
        <w:sdtPr>
          <w:tag w:val="goog_rdk_47"/>
        </w:sdtPr>
        <w:sdtContent>
          <w:ins w:author="Ramon" w:id="21" w:date="2022-01-10T15:53:48Z">
            <w:r w:rsidDel="00000000" w:rsidR="00000000" w:rsidRPr="00000000">
              <w:rPr>
                <w:rtl w:val="0"/>
              </w:rPr>
              <w:t xml:space="preserve">dependent</w:t>
            </w:r>
          </w:ins>
        </w:sdtContent>
      </w:sdt>
      <w:sdt>
        <w:sdtPr>
          <w:tag w:val="goog_rdk_48"/>
        </w:sdtPr>
        <w:sdtContent>
          <w:del w:author="Ramon" w:id="21" w:date="2022-01-10T15:53:48Z">
            <w:r w:rsidDel="00000000" w:rsidR="00000000" w:rsidRPr="00000000">
              <w:rPr>
                <w:rtl w:val="0"/>
              </w:rPr>
              <w:delText xml:space="preserve">dependant</w:delText>
            </w:r>
          </w:del>
        </w:sdtContent>
      </w:sdt>
      <w:r w:rsidDel="00000000" w:rsidR="00000000" w:rsidRPr="00000000">
        <w:rPr>
          <w:rtl w:val="0"/>
        </w:rPr>
        <w:t xml:space="preserve"> on the data classification of the to be imputed data. No consistent crossover was found between the gap size and data classification as can be seen in Table 5. </w:t>
      </w:r>
    </w:p>
    <w:p w:rsidR="00000000" w:rsidDel="00000000" w:rsidP="00000000" w:rsidRDefault="00000000" w:rsidRPr="00000000" w14:paraId="000000DB">
      <w:pPr>
        <w:rPr/>
      </w:pPr>
      <w:r w:rsidDel="00000000" w:rsidR="00000000" w:rsidRPr="00000000">
        <w:rPr>
          <w:b w:val="1"/>
          <w:rtl w:val="0"/>
        </w:rPr>
        <w:t xml:space="preserve">Table no. 5</w:t>
        <w:br w:type="textWrapping"/>
        <w:t xml:space="preserve">Title: </w:t>
      </w:r>
      <w:r w:rsidDel="00000000" w:rsidR="00000000" w:rsidRPr="00000000">
        <w:rPr>
          <w:rtl w:val="0"/>
        </w:rPr>
        <w:t xml:space="preserve">Guideline for what method to use based on </w:t>
      </w:r>
      <w:sdt>
        <w:sdtPr>
          <w:tag w:val="goog_rdk_49"/>
        </w:sdtPr>
        <w:sdtContent>
          <w:commentRangeStart w:id="13"/>
        </w:sdtContent>
      </w:sdt>
      <w:r w:rsidDel="00000000" w:rsidR="00000000" w:rsidRPr="00000000">
        <w:rPr>
          <w:rtl w:val="0"/>
        </w:rPr>
        <w:t xml:space="preserve">VE</w:t>
      </w:r>
      <w:commentRangeEnd w:id="13"/>
      <w:r w:rsidDel="00000000" w:rsidR="00000000" w:rsidRPr="00000000">
        <w:commentReference w:id="13"/>
      </w:r>
      <w:r w:rsidDel="00000000" w:rsidR="00000000" w:rsidRPr="00000000">
        <w:rPr>
          <w:b w:val="1"/>
          <w:rtl w:val="0"/>
        </w:rPr>
        <w:br w:type="textWrapping"/>
        <w:t xml:space="preserve">Description:  </w:t>
      </w:r>
      <w:r w:rsidDel="00000000" w:rsidR="00000000" w:rsidRPr="00000000">
        <w:rPr>
          <w:rtl w:val="0"/>
        </w:rPr>
        <w:t xml:space="preserve">Guideline, method listed per Gap type and data classification </w:t>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8"/>
        <w:gridCol w:w="1558"/>
        <w:gridCol w:w="1558"/>
        <w:gridCol w:w="1558"/>
        <w:gridCol w:w="1559"/>
        <w:gridCol w:w="1559"/>
        <w:tblGridChange w:id="0">
          <w:tblGrid>
            <w:gridCol w:w="1558"/>
            <w:gridCol w:w="1558"/>
            <w:gridCol w:w="1558"/>
            <w:gridCol w:w="1558"/>
            <w:gridCol w:w="1559"/>
            <w:gridCol w:w="1559"/>
          </w:tblGrid>
        </w:tblGridChange>
      </w:tblGrid>
      <w:tr>
        <w:trPr>
          <w:cantSplit w:val="0"/>
          <w:tblHeader w:val="0"/>
        </w:trPr>
        <w:tc>
          <w:tcPr>
            <w:shd w:fill="d9d9d9" w:val="clear"/>
          </w:tcPr>
          <w:p w:rsidR="00000000" w:rsidDel="00000000" w:rsidP="00000000" w:rsidRDefault="00000000" w:rsidRPr="00000000" w14:paraId="000000DC">
            <w:pPr>
              <w:spacing w:after="0" w:line="240" w:lineRule="auto"/>
              <w:rPr/>
            </w:pPr>
            <w:r w:rsidDel="00000000" w:rsidR="00000000" w:rsidRPr="00000000">
              <w:rPr>
                <w:rtl w:val="0"/>
              </w:rPr>
            </w:r>
          </w:p>
        </w:tc>
        <w:tc>
          <w:tcPr>
            <w:shd w:fill="d9d9d9" w:val="clear"/>
          </w:tcPr>
          <w:p w:rsidR="00000000" w:rsidDel="00000000" w:rsidP="00000000" w:rsidRDefault="00000000" w:rsidRPr="00000000" w14:paraId="000000DD">
            <w:pPr>
              <w:spacing w:after="0" w:line="240" w:lineRule="auto"/>
              <w:rPr>
                <w:b w:val="1"/>
              </w:rPr>
            </w:pPr>
            <w:r w:rsidDel="00000000" w:rsidR="00000000" w:rsidRPr="00000000">
              <w:rPr>
                <w:b w:val="1"/>
                <w:rtl w:val="0"/>
              </w:rPr>
              <w:t xml:space="preserve">Gap type 1.</w:t>
            </w:r>
          </w:p>
        </w:tc>
        <w:tc>
          <w:tcPr>
            <w:shd w:fill="d9d9d9" w:val="clear"/>
          </w:tcPr>
          <w:p w:rsidR="00000000" w:rsidDel="00000000" w:rsidP="00000000" w:rsidRDefault="00000000" w:rsidRPr="00000000" w14:paraId="000000DE">
            <w:pPr>
              <w:spacing w:after="0" w:line="240" w:lineRule="auto"/>
              <w:rPr>
                <w:b w:val="1"/>
              </w:rPr>
            </w:pPr>
            <w:r w:rsidDel="00000000" w:rsidR="00000000" w:rsidRPr="00000000">
              <w:rPr>
                <w:b w:val="1"/>
                <w:rtl w:val="0"/>
              </w:rPr>
              <w:t xml:space="preserve">Gap type 2.</w:t>
            </w:r>
          </w:p>
        </w:tc>
        <w:tc>
          <w:tcPr>
            <w:shd w:fill="d9d9d9" w:val="clear"/>
          </w:tcPr>
          <w:p w:rsidR="00000000" w:rsidDel="00000000" w:rsidP="00000000" w:rsidRDefault="00000000" w:rsidRPr="00000000" w14:paraId="000000DF">
            <w:pPr>
              <w:spacing w:after="0" w:line="240" w:lineRule="auto"/>
              <w:rPr>
                <w:b w:val="1"/>
              </w:rPr>
            </w:pPr>
            <w:r w:rsidDel="00000000" w:rsidR="00000000" w:rsidRPr="00000000">
              <w:rPr>
                <w:b w:val="1"/>
                <w:rtl w:val="0"/>
              </w:rPr>
              <w:t xml:space="preserve">Gap type 3.</w:t>
            </w:r>
          </w:p>
        </w:tc>
        <w:tc>
          <w:tcPr>
            <w:shd w:fill="d9d9d9" w:val="clear"/>
          </w:tcPr>
          <w:p w:rsidR="00000000" w:rsidDel="00000000" w:rsidP="00000000" w:rsidRDefault="00000000" w:rsidRPr="00000000" w14:paraId="000000E0">
            <w:pPr>
              <w:spacing w:after="0" w:line="240" w:lineRule="auto"/>
              <w:rPr>
                <w:b w:val="1"/>
              </w:rPr>
            </w:pPr>
            <w:r w:rsidDel="00000000" w:rsidR="00000000" w:rsidRPr="00000000">
              <w:rPr>
                <w:b w:val="1"/>
                <w:rtl w:val="0"/>
              </w:rPr>
              <w:t xml:space="preserve">Gap type 4.</w:t>
            </w:r>
          </w:p>
        </w:tc>
        <w:tc>
          <w:tcPr>
            <w:shd w:fill="d9d9d9" w:val="clear"/>
          </w:tcPr>
          <w:p w:rsidR="00000000" w:rsidDel="00000000" w:rsidP="00000000" w:rsidRDefault="00000000" w:rsidRPr="00000000" w14:paraId="000000E1">
            <w:pPr>
              <w:spacing w:after="0" w:line="240" w:lineRule="auto"/>
              <w:rPr>
                <w:b w:val="1"/>
              </w:rPr>
            </w:pPr>
            <w:r w:rsidDel="00000000" w:rsidR="00000000" w:rsidRPr="00000000">
              <w:rPr>
                <w:b w:val="1"/>
                <w:rtl w:val="0"/>
              </w:rPr>
              <w:t xml:space="preserve">Gap type 5.</w:t>
            </w:r>
          </w:p>
        </w:tc>
      </w:tr>
      <w:tr>
        <w:trPr>
          <w:cantSplit w:val="0"/>
          <w:tblHeader w:val="0"/>
        </w:trPr>
        <w:tc>
          <w:tcPr>
            <w:shd w:fill="d9d9d9" w:val="clear"/>
          </w:tcPr>
          <w:p w:rsidR="00000000" w:rsidDel="00000000" w:rsidP="00000000" w:rsidRDefault="00000000" w:rsidRPr="00000000" w14:paraId="000000E2">
            <w:pPr>
              <w:spacing w:after="0" w:line="240" w:lineRule="auto"/>
              <w:rPr>
                <w:b w:val="1"/>
              </w:rPr>
            </w:pPr>
            <w:r w:rsidDel="00000000" w:rsidR="00000000" w:rsidRPr="00000000">
              <w:rPr>
                <w:b w:val="1"/>
                <w:rtl w:val="0"/>
              </w:rPr>
              <w:t xml:space="preserve">Nominal</w:t>
            </w:r>
          </w:p>
        </w:tc>
        <w:tc>
          <w:tcPr/>
          <w:p w:rsidR="00000000" w:rsidDel="00000000" w:rsidP="00000000" w:rsidRDefault="00000000" w:rsidRPr="00000000" w14:paraId="000000E3">
            <w:pPr>
              <w:spacing w:after="0" w:line="240" w:lineRule="auto"/>
              <w:rPr/>
            </w:pPr>
            <w:r w:rsidDel="00000000" w:rsidR="00000000" w:rsidRPr="00000000">
              <w:rPr>
                <w:rtl w:val="0"/>
              </w:rPr>
              <w:t xml:space="preserve">HD</w:t>
            </w:r>
          </w:p>
        </w:tc>
        <w:tc>
          <w:tcPr/>
          <w:p w:rsidR="00000000" w:rsidDel="00000000" w:rsidP="00000000" w:rsidRDefault="00000000" w:rsidRPr="00000000" w14:paraId="000000E4">
            <w:pPr>
              <w:spacing w:after="0" w:line="240" w:lineRule="auto"/>
              <w:rPr/>
            </w:pPr>
            <w:r w:rsidDel="00000000" w:rsidR="00000000" w:rsidRPr="00000000">
              <w:rPr>
                <w:rtl w:val="0"/>
              </w:rPr>
              <w:t xml:space="preserve">HD</w:t>
            </w:r>
          </w:p>
        </w:tc>
        <w:tc>
          <w:tcPr/>
          <w:p w:rsidR="00000000" w:rsidDel="00000000" w:rsidP="00000000" w:rsidRDefault="00000000" w:rsidRPr="00000000" w14:paraId="000000E5">
            <w:pPr>
              <w:spacing w:after="0" w:line="240" w:lineRule="auto"/>
              <w:rPr/>
            </w:pPr>
            <w:r w:rsidDel="00000000" w:rsidR="00000000" w:rsidRPr="00000000">
              <w:rPr>
                <w:rtl w:val="0"/>
              </w:rPr>
              <w:t xml:space="preserve">HD</w:t>
            </w:r>
          </w:p>
        </w:tc>
        <w:tc>
          <w:tcPr/>
          <w:p w:rsidR="00000000" w:rsidDel="00000000" w:rsidP="00000000" w:rsidRDefault="00000000" w:rsidRPr="00000000" w14:paraId="000000E6">
            <w:pPr>
              <w:spacing w:after="0" w:line="240" w:lineRule="auto"/>
              <w:rPr/>
            </w:pPr>
            <w:r w:rsidDel="00000000" w:rsidR="00000000" w:rsidRPr="00000000">
              <w:rPr>
                <w:rtl w:val="0"/>
              </w:rPr>
              <w:t xml:space="preserve">HD</w:t>
            </w:r>
          </w:p>
        </w:tc>
        <w:tc>
          <w:tcPr/>
          <w:p w:rsidR="00000000" w:rsidDel="00000000" w:rsidP="00000000" w:rsidRDefault="00000000" w:rsidRPr="00000000" w14:paraId="000000E7">
            <w:pPr>
              <w:spacing w:after="0" w:line="240" w:lineRule="auto"/>
              <w:rPr/>
            </w:pPr>
            <w:r w:rsidDel="00000000" w:rsidR="00000000" w:rsidRPr="00000000">
              <w:rPr>
                <w:rtl w:val="0"/>
              </w:rPr>
              <w:t xml:space="preserve">HD</w:t>
            </w:r>
          </w:p>
        </w:tc>
      </w:tr>
      <w:tr>
        <w:trPr>
          <w:cantSplit w:val="0"/>
          <w:tblHeader w:val="0"/>
        </w:trPr>
        <w:tc>
          <w:tcPr>
            <w:shd w:fill="d9d9d9" w:val="clear"/>
          </w:tcPr>
          <w:p w:rsidR="00000000" w:rsidDel="00000000" w:rsidP="00000000" w:rsidRDefault="00000000" w:rsidRPr="00000000" w14:paraId="000000E8">
            <w:pPr>
              <w:spacing w:after="0" w:line="240" w:lineRule="auto"/>
              <w:rPr>
                <w:b w:val="1"/>
              </w:rPr>
            </w:pPr>
            <w:r w:rsidDel="00000000" w:rsidR="00000000" w:rsidRPr="00000000">
              <w:rPr>
                <w:b w:val="1"/>
                <w:rtl w:val="0"/>
              </w:rPr>
              <w:t xml:space="preserve">Ratio</w:t>
            </w:r>
          </w:p>
        </w:tc>
        <w:tc>
          <w:tcPr/>
          <w:p w:rsidR="00000000" w:rsidDel="00000000" w:rsidP="00000000" w:rsidRDefault="00000000" w:rsidRPr="00000000" w14:paraId="000000E9">
            <w:pPr>
              <w:spacing w:after="0" w:line="240" w:lineRule="auto"/>
              <w:rPr/>
            </w:pPr>
            <w:r w:rsidDel="00000000" w:rsidR="00000000" w:rsidRPr="00000000">
              <w:rPr>
                <w:rtl w:val="0"/>
              </w:rPr>
              <w:t xml:space="preserve">HD</w:t>
            </w:r>
          </w:p>
        </w:tc>
        <w:tc>
          <w:tcPr/>
          <w:p w:rsidR="00000000" w:rsidDel="00000000" w:rsidP="00000000" w:rsidRDefault="00000000" w:rsidRPr="00000000" w14:paraId="000000EA">
            <w:pPr>
              <w:spacing w:after="0" w:line="240" w:lineRule="auto"/>
              <w:rPr/>
            </w:pPr>
            <w:r w:rsidDel="00000000" w:rsidR="00000000" w:rsidRPr="00000000">
              <w:rPr>
                <w:rtl w:val="0"/>
              </w:rPr>
              <w:t xml:space="preserve">HD</w:t>
            </w:r>
          </w:p>
        </w:tc>
        <w:tc>
          <w:tcPr/>
          <w:p w:rsidR="00000000" w:rsidDel="00000000" w:rsidP="00000000" w:rsidRDefault="00000000" w:rsidRPr="00000000" w14:paraId="000000EB">
            <w:pPr>
              <w:spacing w:after="0" w:line="240" w:lineRule="auto"/>
              <w:rPr/>
            </w:pPr>
            <w:r w:rsidDel="00000000" w:rsidR="00000000" w:rsidRPr="00000000">
              <w:rPr>
                <w:rtl w:val="0"/>
              </w:rPr>
              <w:t xml:space="preserve">HD</w:t>
            </w:r>
          </w:p>
        </w:tc>
        <w:tc>
          <w:tcPr/>
          <w:p w:rsidR="00000000" w:rsidDel="00000000" w:rsidP="00000000" w:rsidRDefault="00000000" w:rsidRPr="00000000" w14:paraId="000000EC">
            <w:pPr>
              <w:spacing w:after="0" w:line="240" w:lineRule="auto"/>
              <w:rPr/>
            </w:pPr>
            <w:r w:rsidDel="00000000" w:rsidR="00000000" w:rsidRPr="00000000">
              <w:rPr>
                <w:rtl w:val="0"/>
              </w:rPr>
              <w:t xml:space="preserve">HD</w:t>
            </w:r>
          </w:p>
        </w:tc>
        <w:tc>
          <w:tcPr/>
          <w:p w:rsidR="00000000" w:rsidDel="00000000" w:rsidP="00000000" w:rsidRDefault="00000000" w:rsidRPr="00000000" w14:paraId="000000ED">
            <w:pPr>
              <w:spacing w:after="0" w:line="240" w:lineRule="auto"/>
              <w:rPr/>
            </w:pPr>
            <w:r w:rsidDel="00000000" w:rsidR="00000000" w:rsidRPr="00000000">
              <w:rPr>
                <w:rtl w:val="0"/>
              </w:rPr>
              <w:t xml:space="preserve">HD</w:t>
            </w:r>
          </w:p>
        </w:tc>
      </w:tr>
      <w:tr>
        <w:trPr>
          <w:cantSplit w:val="0"/>
          <w:trHeight w:val="255" w:hRule="atLeast"/>
          <w:tblHeader w:val="0"/>
        </w:trPr>
        <w:tc>
          <w:tcPr>
            <w:shd w:fill="d9d9d9" w:val="clear"/>
          </w:tcPr>
          <w:p w:rsidR="00000000" w:rsidDel="00000000" w:rsidP="00000000" w:rsidRDefault="00000000" w:rsidRPr="00000000" w14:paraId="000000EE">
            <w:pPr>
              <w:spacing w:after="0" w:line="240" w:lineRule="auto"/>
              <w:rPr>
                <w:b w:val="1"/>
              </w:rPr>
            </w:pPr>
            <w:r w:rsidDel="00000000" w:rsidR="00000000" w:rsidRPr="00000000">
              <w:rPr>
                <w:b w:val="1"/>
                <w:rtl w:val="0"/>
              </w:rPr>
              <w:t xml:space="preserve">Interval</w:t>
            </w:r>
          </w:p>
        </w:tc>
        <w:tc>
          <w:tcPr/>
          <w:p w:rsidR="00000000" w:rsidDel="00000000" w:rsidP="00000000" w:rsidRDefault="00000000" w:rsidRPr="00000000" w14:paraId="000000EF">
            <w:pPr>
              <w:spacing w:after="0" w:line="240" w:lineRule="auto"/>
              <w:rPr/>
            </w:pPr>
            <w:r w:rsidDel="00000000" w:rsidR="00000000" w:rsidRPr="00000000">
              <w:rPr>
                <w:rtl w:val="0"/>
              </w:rPr>
              <w:t xml:space="preserve">RNN</w:t>
            </w:r>
          </w:p>
        </w:tc>
        <w:tc>
          <w:tcPr/>
          <w:p w:rsidR="00000000" w:rsidDel="00000000" w:rsidP="00000000" w:rsidRDefault="00000000" w:rsidRPr="00000000" w14:paraId="000000F0">
            <w:pPr>
              <w:spacing w:after="0" w:line="240" w:lineRule="auto"/>
              <w:rPr/>
            </w:pPr>
            <w:r w:rsidDel="00000000" w:rsidR="00000000" w:rsidRPr="00000000">
              <w:rPr>
                <w:rtl w:val="0"/>
              </w:rPr>
              <w:t xml:space="preserve">RNN</w:t>
            </w:r>
          </w:p>
        </w:tc>
        <w:tc>
          <w:tcPr/>
          <w:p w:rsidR="00000000" w:rsidDel="00000000" w:rsidP="00000000" w:rsidRDefault="00000000" w:rsidRPr="00000000" w14:paraId="000000F1">
            <w:pPr>
              <w:spacing w:after="0" w:line="240" w:lineRule="auto"/>
              <w:rPr/>
            </w:pPr>
            <w:r w:rsidDel="00000000" w:rsidR="00000000" w:rsidRPr="00000000">
              <w:rPr>
                <w:rtl w:val="0"/>
              </w:rPr>
              <w:t xml:space="preserve">RNN</w:t>
            </w:r>
          </w:p>
        </w:tc>
        <w:tc>
          <w:tcPr/>
          <w:p w:rsidR="00000000" w:rsidDel="00000000" w:rsidP="00000000" w:rsidRDefault="00000000" w:rsidRPr="00000000" w14:paraId="000000F2">
            <w:pPr>
              <w:spacing w:after="0" w:line="240" w:lineRule="auto"/>
              <w:rPr/>
            </w:pPr>
            <w:r w:rsidDel="00000000" w:rsidR="00000000" w:rsidRPr="00000000">
              <w:rPr>
                <w:rtl w:val="0"/>
              </w:rPr>
              <w:t xml:space="preserve">RNN</w:t>
            </w:r>
          </w:p>
        </w:tc>
        <w:tc>
          <w:tcPr/>
          <w:p w:rsidR="00000000" w:rsidDel="00000000" w:rsidP="00000000" w:rsidRDefault="00000000" w:rsidRPr="00000000" w14:paraId="000000F3">
            <w:pPr>
              <w:spacing w:after="0" w:line="240" w:lineRule="auto"/>
              <w:rPr/>
            </w:pPr>
            <w:r w:rsidDel="00000000" w:rsidR="00000000" w:rsidRPr="00000000">
              <w:rPr>
                <w:rtl w:val="0"/>
              </w:rPr>
              <w:t xml:space="preserve">RNN</w:t>
            </w:r>
          </w:p>
        </w:tc>
      </w:tr>
    </w:tbl>
    <w:p w:rsidR="00000000" w:rsidDel="00000000" w:rsidP="00000000" w:rsidRDefault="00000000" w:rsidRPr="00000000" w14:paraId="000000F4">
      <w:pPr>
        <w:rPr/>
      </w:pPr>
      <w:r w:rsidDel="00000000" w:rsidR="00000000" w:rsidRPr="00000000">
        <w:rPr>
          <w:rtl w:val="0"/>
        </w:rPr>
        <w:t xml:space="preserve">When comparing RMSE scores achieved in this paper to previous research it seems the imputation performance is poor. The focal point of this paper however was to impute trends back into data and seeing the VE score and visualisations a good starting point was made.</w:t>
      </w:r>
    </w:p>
    <w:p w:rsidR="00000000" w:rsidDel="00000000" w:rsidP="00000000" w:rsidRDefault="00000000" w:rsidRPr="00000000" w14:paraId="000000F5">
      <w:pPr>
        <w:rPr/>
      </w:pPr>
      <w:r w:rsidDel="00000000" w:rsidR="00000000" w:rsidRPr="00000000">
        <w:rPr>
          <w:rtl w:val="0"/>
        </w:rPr>
        <w:t xml:space="preserve">An important thing of note for this paper is the use of HD, due to this study having large amounts of similar data units HD was uniquely applicable. With no similar data HD will not be applicable and even with fewer external data sets HD might suffer a performance hit.</w:t>
      </w:r>
      <w:r w:rsidDel="00000000" w:rsidR="00000000" w:rsidRPr="00000000">
        <w:rPr>
          <w:rtl w:val="0"/>
        </w:rPr>
      </w:r>
    </w:p>
    <w:p w:rsidR="00000000" w:rsidDel="00000000" w:rsidP="00000000" w:rsidRDefault="00000000" w:rsidRPr="00000000" w14:paraId="000000F6">
      <w:pPr>
        <w:pStyle w:val="Heading2"/>
        <w:rPr/>
      </w:pPr>
      <w:r w:rsidDel="00000000" w:rsidR="00000000" w:rsidRPr="00000000">
        <w:rPr>
          <w:rtl w:val="0"/>
        </w:rPr>
        <w:t xml:space="preserve">Future work</w:t>
      </w:r>
    </w:p>
    <w:p w:rsidR="00000000" w:rsidDel="00000000" w:rsidP="00000000" w:rsidRDefault="00000000" w:rsidRPr="00000000" w14:paraId="000000F7">
      <w:pPr>
        <w:rPr/>
      </w:pPr>
      <w:r w:rsidDel="00000000" w:rsidR="00000000" w:rsidRPr="00000000">
        <w:rPr>
          <w:rtl w:val="0"/>
        </w:rPr>
        <w:t xml:space="preserve">In future work, the focus of research should be less on evaluating imputation with metrics based on the error but its impact on forecasting using imputed data. The effect on forecasting performance ought to be evaluated as it can provide a more complete view of imputation performance. </w:t>
      </w:r>
    </w:p>
    <w:p w:rsidR="00000000" w:rsidDel="00000000" w:rsidP="00000000" w:rsidRDefault="00000000" w:rsidRPr="00000000" w14:paraId="000000F8">
      <w:pPr>
        <w:rPr/>
      </w:pPr>
      <w:r w:rsidDel="00000000" w:rsidR="00000000" w:rsidRPr="00000000">
        <w:rPr>
          <w:rtl w:val="0"/>
        </w:rPr>
        <w:t xml:space="preserve">The data sets used for this study contain only numerical data and no ordinal data. To get a full view of the imputation performance on text-based categorical data further research is required.</w:t>
      </w:r>
    </w:p>
    <w:p w:rsidR="00000000" w:rsidDel="00000000" w:rsidP="00000000" w:rsidRDefault="00000000" w:rsidRPr="00000000" w14:paraId="000000F9">
      <w:pPr>
        <w:rPr/>
      </w:pPr>
      <w:r w:rsidDel="00000000" w:rsidR="00000000" w:rsidRPr="00000000">
        <w:rPr>
          <w:rtl w:val="0"/>
        </w:rPr>
        <w:t xml:space="preserve">The GRU RNN architecture used in the research had clear limitations based on how it was set up. To evaluate the full potential of imputation using RNN the architecture should be changed to an encoder-decoder sequential based design. This would remove the potential bias of imputing using its own imputed values.</w:t>
      </w:r>
      <w:r w:rsidDel="00000000" w:rsidR="00000000" w:rsidRPr="00000000">
        <w:br w:type="page"/>
      </w:r>
      <w:r w:rsidDel="00000000" w:rsidR="00000000" w:rsidRPr="00000000">
        <w:rPr>
          <w:rtl w:val="0"/>
        </w:rPr>
      </w:r>
    </w:p>
    <w:p w:rsidR="00000000" w:rsidDel="00000000" w:rsidP="00000000" w:rsidRDefault="00000000" w:rsidRPr="00000000" w14:paraId="000000FA">
      <w:pPr>
        <w:rPr/>
      </w:pPr>
      <w:r w:rsidDel="00000000" w:rsidR="00000000" w:rsidRPr="00000000">
        <w:br w:type="page"/>
      </w:r>
      <w:r w:rsidDel="00000000" w:rsidR="00000000" w:rsidRPr="00000000">
        <w:rPr>
          <w:rtl w:val="0"/>
        </w:rPr>
      </w:r>
    </w:p>
    <w:tbl>
      <w:tblPr>
        <w:tblStyle w:val="Table6"/>
        <w:tblW w:w="10300.0" w:type="dxa"/>
        <w:jc w:val="left"/>
        <w:tblInd w:w="0.0" w:type="dxa"/>
        <w:tblLayout w:type="fixed"/>
        <w:tblLook w:val="0400"/>
      </w:tblPr>
      <w:tblGrid>
        <w:gridCol w:w="1400"/>
        <w:gridCol w:w="1620"/>
        <w:gridCol w:w="1820"/>
        <w:gridCol w:w="1820"/>
        <w:gridCol w:w="1820"/>
        <w:gridCol w:w="1820"/>
        <w:tblGridChange w:id="0">
          <w:tblGrid>
            <w:gridCol w:w="1400"/>
            <w:gridCol w:w="1620"/>
            <w:gridCol w:w="1820"/>
            <w:gridCol w:w="1820"/>
            <w:gridCol w:w="1820"/>
            <w:gridCol w:w="182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B">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Field</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C">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Method</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D">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HD</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E">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RNN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F">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KNN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0">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LOCF</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gridSpan w:val="5"/>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2">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Gap type 1</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Temperature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8">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60.13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A">
            <w:pPr>
              <w:spacing w:after="0" w:line="240" w:lineRule="auto"/>
              <w:rPr>
                <w:rFonts w:ascii="Calibri" w:cs="Calibri" w:eastAsia="Calibri" w:hAnsi="Calibri"/>
                <w:color w:val="000000"/>
              </w:rPr>
            </w:pPr>
            <w:r w:rsidDel="00000000" w:rsidR="00000000" w:rsidRPr="00000000">
              <w:rPr>
                <w:rtl w:val="0"/>
              </w:rPr>
              <w:t xml:space="preserve">63.738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92.126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92.701</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E">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RMSE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14.07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0">
            <w:pPr>
              <w:spacing w:after="0" w:line="240" w:lineRule="auto"/>
              <w:rPr>
                <w:rFonts w:ascii="Calibri" w:cs="Calibri" w:eastAsia="Calibri" w:hAnsi="Calibri"/>
                <w:color w:val="000000"/>
              </w:rPr>
            </w:pPr>
            <w:r w:rsidDel="00000000" w:rsidR="00000000" w:rsidRPr="00000000">
              <w:rPr>
                <w:rtl w:val="0"/>
              </w:rPr>
              <w:t xml:space="preserve">12.31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38.19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22.352</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FLOW_TEMP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4">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8.67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6">
            <w:pPr>
              <w:spacing w:after="0" w:line="240" w:lineRule="auto"/>
              <w:rPr>
                <w:rFonts w:ascii="Calibri" w:cs="Calibri" w:eastAsia="Calibri" w:hAnsi="Calibri"/>
                <w:color w:val="000000"/>
              </w:rPr>
            </w:pPr>
            <w:r w:rsidDel="00000000" w:rsidR="00000000" w:rsidRPr="00000000">
              <w:rPr>
                <w:rtl w:val="0"/>
              </w:rPr>
              <w:t xml:space="preserve">7.20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10.76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10.76</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A">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RMSE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5.29 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C">
            <w:pPr>
              <w:spacing w:after="0" w:line="240" w:lineRule="auto"/>
              <w:rPr>
                <w:rFonts w:ascii="Calibri" w:cs="Calibri" w:eastAsia="Calibri" w:hAnsi="Calibri"/>
                <w:color w:val="000000"/>
              </w:rPr>
            </w:pPr>
            <w:r w:rsidDel="00000000" w:rsidR="00000000" w:rsidRPr="00000000">
              <w:rPr>
                <w:rtl w:val="0"/>
              </w:rPr>
              <w:t xml:space="preserve">3.21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5.34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6.79</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op_mode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0">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0.08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2">
            <w:pPr>
              <w:spacing w:after="0" w:line="240" w:lineRule="auto"/>
              <w:rPr>
                <w:rFonts w:ascii="Calibri" w:cs="Calibri" w:eastAsia="Calibri" w:hAnsi="Calibri"/>
                <w:color w:val="000000"/>
              </w:rPr>
            </w:pPr>
            <w:r w:rsidDel="00000000" w:rsidR="00000000" w:rsidRPr="00000000">
              <w:rPr>
                <w:rtl w:val="0"/>
              </w:rPr>
              <w:t xml:space="preserve">0.08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0.08 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0.08 </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6">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RMSE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0.49 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8">
            <w:pPr>
              <w:spacing w:after="0" w:line="240" w:lineRule="auto"/>
              <w:rPr>
                <w:rFonts w:ascii="Calibri" w:cs="Calibri" w:eastAsia="Calibri" w:hAnsi="Calibri"/>
                <w:color w:val="000000"/>
              </w:rPr>
            </w:pPr>
            <w:r w:rsidDel="00000000" w:rsidR="00000000" w:rsidRPr="00000000">
              <w:rPr>
                <w:rtl w:val="0"/>
              </w:rPr>
              <w:t xml:space="preserve">0.45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0.45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0.56</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Global Radiation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C">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337.621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E">
            <w:pPr>
              <w:spacing w:after="0" w:line="240" w:lineRule="auto"/>
              <w:rPr>
                <w:rFonts w:ascii="Calibri" w:cs="Calibri" w:eastAsia="Calibri" w:hAnsi="Calibri"/>
                <w:color w:val="000000"/>
              </w:rPr>
            </w:pPr>
            <w:r w:rsidDel="00000000" w:rsidR="00000000" w:rsidRPr="00000000">
              <w:rPr>
                <w:rtl w:val="0"/>
              </w:rPr>
              <w:t xml:space="preserve">369.87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620.279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620.85</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2">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RMSE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25.16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4">
            <w:pPr>
              <w:spacing w:after="0" w:line="240" w:lineRule="auto"/>
              <w:rPr>
                <w:rFonts w:ascii="Calibri" w:cs="Calibri" w:eastAsia="Calibri" w:hAnsi="Calibri"/>
                <w:color w:val="000000"/>
              </w:rPr>
            </w:pPr>
            <w:r w:rsidDel="00000000" w:rsidR="00000000" w:rsidRPr="00000000">
              <w:rPr>
                <w:rtl w:val="0"/>
              </w:rPr>
              <w:t xml:space="preserve">29.84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66.47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53.02</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Humidity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8">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15.38 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A">
            <w:pPr>
              <w:spacing w:after="0" w:line="240" w:lineRule="auto"/>
              <w:rPr>
                <w:rFonts w:ascii="Calibri" w:cs="Calibri" w:eastAsia="Calibri" w:hAnsi="Calibri"/>
                <w:color w:val="000000"/>
              </w:rPr>
            </w:pPr>
            <w:r w:rsidDel="00000000" w:rsidR="00000000" w:rsidRPr="00000000">
              <w:rPr>
                <w:rtl w:val="0"/>
              </w:rPr>
              <w:t xml:space="preserve">15.45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20.71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20.80</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E">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RMSE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6.78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0">
            <w:pPr>
              <w:spacing w:after="0" w:line="240" w:lineRule="auto"/>
              <w:rPr>
                <w:rFonts w:ascii="Calibri" w:cs="Calibri" w:eastAsia="Calibri" w:hAnsi="Calibri"/>
                <w:color w:val="000000"/>
              </w:rPr>
            </w:pPr>
            <w:r w:rsidDel="00000000" w:rsidR="00000000" w:rsidRPr="00000000">
              <w:rPr>
                <w:rtl w:val="0"/>
              </w:rPr>
              <w:t xml:space="preserve">6.19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14.52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9.88</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Power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4">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137217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6">
            <w:pPr>
              <w:spacing w:after="0" w:line="240" w:lineRule="auto"/>
              <w:rPr>
                <w:rFonts w:ascii="Calibri" w:cs="Calibri" w:eastAsia="Calibri" w:hAnsi="Calibri"/>
                <w:color w:val="000000"/>
              </w:rPr>
            </w:pPr>
            <w:r w:rsidDel="00000000" w:rsidR="00000000" w:rsidRPr="00000000">
              <w:rPr>
                <w:rtl w:val="0"/>
              </w:rPr>
              <w:t xml:space="preserve">151494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158763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158763</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A">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RMSE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686.24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C">
            <w:pPr>
              <w:spacing w:after="0" w:line="240" w:lineRule="auto"/>
              <w:rPr>
                <w:rFonts w:ascii="Calibri" w:cs="Calibri" w:eastAsia="Calibri" w:hAnsi="Calibri"/>
                <w:color w:val="000000"/>
              </w:rPr>
            </w:pPr>
            <w:r w:rsidDel="00000000" w:rsidR="00000000" w:rsidRPr="00000000">
              <w:rPr>
                <w:rtl w:val="0"/>
              </w:rPr>
              <w:t xml:space="preserve">798.725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632.54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800.01</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C02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0">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372.92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2">
            <w:pPr>
              <w:spacing w:after="0" w:line="240" w:lineRule="auto"/>
              <w:rPr>
                <w:rFonts w:ascii="Calibri" w:cs="Calibri" w:eastAsia="Calibri" w:hAnsi="Calibri"/>
                <w:color w:val="000000"/>
              </w:rPr>
            </w:pPr>
            <w:r w:rsidDel="00000000" w:rsidR="00000000" w:rsidRPr="00000000">
              <w:rPr>
                <w:rtl w:val="0"/>
              </w:rPr>
              <w:t xml:space="preserve">393.49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420.02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420.02</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6">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RMSE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44.41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8">
            <w:pPr>
              <w:spacing w:after="0" w:line="240" w:lineRule="auto"/>
              <w:rPr>
                <w:rFonts w:ascii="Calibri" w:cs="Calibri" w:eastAsia="Calibri" w:hAnsi="Calibri"/>
                <w:color w:val="000000"/>
              </w:rPr>
            </w:pPr>
            <w:r w:rsidDel="00000000" w:rsidR="00000000" w:rsidRPr="00000000">
              <w:rPr>
                <w:rtl w:val="0"/>
              </w:rPr>
              <w:t xml:space="preserve">40.34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35.29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43.03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gridSpan w:val="5"/>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C">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Gap type 2</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Temperature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2">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264.83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4">
            <w:pPr>
              <w:spacing w:after="0" w:line="240" w:lineRule="auto"/>
              <w:rPr>
                <w:rFonts w:ascii="Calibri" w:cs="Calibri" w:eastAsia="Calibri" w:hAnsi="Calibri"/>
                <w:color w:val="000000"/>
              </w:rPr>
            </w:pPr>
            <w:r w:rsidDel="00000000" w:rsidR="00000000" w:rsidRPr="00000000">
              <w:rPr>
                <w:rtl w:val="0"/>
              </w:rPr>
              <w:t xml:space="preserve">290.36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604.13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609.78</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8">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RMSE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17.61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A">
            <w:pPr>
              <w:spacing w:after="0" w:line="240" w:lineRule="auto"/>
              <w:rPr>
                <w:rFonts w:ascii="Calibri" w:cs="Calibri" w:eastAsia="Calibri" w:hAnsi="Calibri"/>
                <w:color w:val="000000"/>
              </w:rPr>
            </w:pPr>
            <w:r w:rsidDel="00000000" w:rsidR="00000000" w:rsidRPr="00000000">
              <w:rPr>
                <w:rtl w:val="0"/>
              </w:rPr>
              <w:t xml:space="preserve">17.19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38.72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45.14</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FLOW_TEMP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E">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32.892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0">
            <w:pPr>
              <w:spacing w:after="0" w:line="240" w:lineRule="auto"/>
              <w:rPr>
                <w:rFonts w:ascii="Calibri" w:cs="Calibri" w:eastAsia="Calibri" w:hAnsi="Calibri"/>
                <w:color w:val="000000"/>
              </w:rPr>
            </w:pPr>
            <w:r w:rsidDel="00000000" w:rsidR="00000000" w:rsidRPr="00000000">
              <w:rPr>
                <w:rtl w:val="0"/>
              </w:rPr>
              <w:t xml:space="preserve">21.36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39.59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39.631</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4">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RMSE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8.03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6">
            <w:pPr>
              <w:spacing w:after="0" w:line="240" w:lineRule="auto"/>
              <w:rPr>
                <w:rFonts w:ascii="Calibri" w:cs="Calibri" w:eastAsia="Calibri" w:hAnsi="Calibri"/>
                <w:color w:val="000000"/>
              </w:rPr>
            </w:pPr>
            <w:r w:rsidDel="00000000" w:rsidR="00000000" w:rsidRPr="00000000">
              <w:rPr>
                <w:rtl w:val="0"/>
              </w:rPr>
              <w:t xml:space="preserve">3.78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8.43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10.28</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op_mode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A">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0.28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C">
            <w:pPr>
              <w:spacing w:after="0" w:line="240" w:lineRule="auto"/>
              <w:rPr>
                <w:rFonts w:ascii="Calibri" w:cs="Calibri" w:eastAsia="Calibri" w:hAnsi="Calibri"/>
                <w:color w:val="000000"/>
              </w:rPr>
            </w:pPr>
            <w:r w:rsidDel="00000000" w:rsidR="00000000" w:rsidRPr="00000000">
              <w:rPr>
                <w:rtl w:val="0"/>
              </w:rPr>
              <w:t xml:space="preserve">0.32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0.33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0.33 </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0">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RMSE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0.84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2">
            <w:pPr>
              <w:spacing w:after="0" w:line="240" w:lineRule="auto"/>
              <w:rPr>
                <w:rFonts w:ascii="Calibri" w:cs="Calibri" w:eastAsia="Calibri" w:hAnsi="Calibri"/>
                <w:color w:val="000000"/>
              </w:rPr>
            </w:pPr>
            <w:r w:rsidDel="00000000" w:rsidR="00000000" w:rsidRPr="00000000">
              <w:rPr>
                <w:rtl w:val="0"/>
              </w:rPr>
              <w:t xml:space="preserve">0.84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0.83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0.99</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8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Global Radiation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6">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1086.88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8">
            <w:pPr>
              <w:spacing w:after="0" w:line="240" w:lineRule="auto"/>
              <w:rPr>
                <w:rFonts w:ascii="Calibri" w:cs="Calibri" w:eastAsia="Calibri" w:hAnsi="Calibri"/>
                <w:color w:val="000000"/>
              </w:rPr>
            </w:pPr>
            <w:r w:rsidDel="00000000" w:rsidR="00000000" w:rsidRPr="00000000">
              <w:rPr>
                <w:rtl w:val="0"/>
              </w:rPr>
              <w:t xml:space="preserve">1427.15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2902.85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2904.88</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C">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RMSE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32.52 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E">
            <w:pPr>
              <w:spacing w:after="0" w:line="240" w:lineRule="auto"/>
              <w:rPr>
                <w:rFonts w:ascii="Calibri" w:cs="Calibri" w:eastAsia="Calibri" w:hAnsi="Calibri"/>
                <w:color w:val="000000"/>
              </w:rPr>
            </w:pPr>
            <w:r w:rsidDel="00000000" w:rsidR="00000000" w:rsidRPr="00000000">
              <w:rPr>
                <w:rtl w:val="0"/>
              </w:rPr>
              <w:t xml:space="preserve">45.92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67.81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91.24</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9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Humidity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2">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51.67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4">
            <w:pPr>
              <w:spacing w:after="0" w:line="240" w:lineRule="auto"/>
              <w:rPr>
                <w:rFonts w:ascii="Calibri" w:cs="Calibri" w:eastAsia="Calibri" w:hAnsi="Calibri"/>
                <w:color w:val="000000"/>
              </w:rPr>
            </w:pPr>
            <w:r w:rsidDel="00000000" w:rsidR="00000000" w:rsidRPr="00000000">
              <w:rPr>
                <w:rtl w:val="0"/>
              </w:rPr>
              <w:t xml:space="preserve">59.07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108.11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108.60</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8">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RMSE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9.08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A">
            <w:pPr>
              <w:spacing w:after="0" w:line="240" w:lineRule="auto"/>
              <w:rPr>
                <w:rFonts w:ascii="Calibri" w:cs="Calibri" w:eastAsia="Calibri" w:hAnsi="Calibri"/>
                <w:color w:val="000000"/>
              </w:rPr>
            </w:pPr>
            <w:r w:rsidDel="00000000" w:rsidR="00000000" w:rsidRPr="00000000">
              <w:rPr>
                <w:rtl w:val="0"/>
              </w:rPr>
              <w:t xml:space="preserve">9.45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15.12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18.78</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9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Power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E">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357663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0">
            <w:pPr>
              <w:spacing w:after="0" w:line="240" w:lineRule="auto"/>
              <w:rPr>
                <w:rFonts w:ascii="Calibri" w:cs="Calibri" w:eastAsia="Calibri" w:hAnsi="Calibri"/>
                <w:color w:val="000000"/>
              </w:rPr>
            </w:pPr>
            <w:r w:rsidDel="00000000" w:rsidR="00000000" w:rsidRPr="00000000">
              <w:rPr>
                <w:rtl w:val="0"/>
              </w:rPr>
              <w:t xml:space="preserve">425962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494539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504114</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4">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RMSE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895.32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6">
            <w:pPr>
              <w:spacing w:after="0" w:line="240" w:lineRule="auto"/>
              <w:rPr>
                <w:rFonts w:ascii="Calibri" w:cs="Calibri" w:eastAsia="Calibri" w:hAnsi="Calibri"/>
                <w:color w:val="000000"/>
              </w:rPr>
            </w:pPr>
            <w:r w:rsidDel="00000000" w:rsidR="00000000" w:rsidRPr="00000000">
              <w:rPr>
                <w:rtl w:val="0"/>
              </w:rPr>
              <w:t xml:space="preserve">1258.1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1176.21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1181.55</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A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C02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A">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1393.59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C">
            <w:pPr>
              <w:spacing w:after="0" w:line="240" w:lineRule="auto"/>
              <w:rPr>
                <w:rFonts w:ascii="Calibri" w:cs="Calibri" w:eastAsia="Calibri" w:hAnsi="Calibri"/>
                <w:color w:val="000000"/>
              </w:rPr>
            </w:pPr>
            <w:r w:rsidDel="00000000" w:rsidR="00000000" w:rsidRPr="00000000">
              <w:rPr>
                <w:rtl w:val="0"/>
              </w:rPr>
              <w:t xml:space="preserve">1587.98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1782.42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1747.18</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0">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RMSE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53.07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2">
            <w:pPr>
              <w:spacing w:after="0" w:line="240" w:lineRule="auto"/>
              <w:rPr>
                <w:rFonts w:ascii="Calibri" w:cs="Calibri" w:eastAsia="Calibri" w:hAnsi="Calibri"/>
                <w:color w:val="000000"/>
              </w:rPr>
            </w:pPr>
            <w:r w:rsidDel="00000000" w:rsidR="00000000" w:rsidRPr="00000000">
              <w:rPr>
                <w:rtl w:val="0"/>
              </w:rPr>
              <w:t xml:space="preserve">66.71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78.15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74.81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B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gridSpan w:val="5"/>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6">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Gap type 3</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B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Temperature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C">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328.88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E">
            <w:pPr>
              <w:spacing w:after="0" w:line="240" w:lineRule="auto"/>
              <w:rPr>
                <w:rFonts w:ascii="Calibri" w:cs="Calibri" w:eastAsia="Calibri" w:hAnsi="Calibri"/>
                <w:color w:val="000000"/>
              </w:rPr>
            </w:pPr>
            <w:r w:rsidDel="00000000" w:rsidR="00000000" w:rsidRPr="00000000">
              <w:rPr>
                <w:rtl w:val="0"/>
              </w:rPr>
              <w:t xml:space="preserve">381.24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901.32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912.82</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2">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RMSE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14.39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4">
            <w:pPr>
              <w:spacing w:after="0" w:line="240" w:lineRule="auto"/>
              <w:rPr>
                <w:rFonts w:ascii="Calibri" w:cs="Calibri" w:eastAsia="Calibri" w:hAnsi="Calibri"/>
                <w:color w:val="000000"/>
              </w:rPr>
            </w:pPr>
            <w:r w:rsidDel="00000000" w:rsidR="00000000" w:rsidRPr="00000000">
              <w:rPr>
                <w:rtl w:val="0"/>
              </w:rPr>
              <w:t xml:space="preserve">17.19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37.874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45.98</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C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FLOW_TEMP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8">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53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A">
            <w:pPr>
              <w:spacing w:after="0" w:line="240" w:lineRule="auto"/>
              <w:rPr>
                <w:rFonts w:ascii="Calibri" w:cs="Calibri" w:eastAsia="Calibri" w:hAnsi="Calibri"/>
                <w:color w:val="000000"/>
              </w:rPr>
            </w:pPr>
            <w:r w:rsidDel="00000000" w:rsidR="00000000" w:rsidRPr="00000000">
              <w:rPr>
                <w:rtl w:val="0"/>
              </w:rPr>
              <w:t xml:space="preserve">32.168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65.99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65.99</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E">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RMSE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10.35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0">
            <w:pPr>
              <w:spacing w:after="0" w:line="240" w:lineRule="auto"/>
              <w:rPr>
                <w:rFonts w:ascii="Calibri" w:cs="Calibri" w:eastAsia="Calibri" w:hAnsi="Calibri"/>
                <w:color w:val="000000"/>
              </w:rPr>
            </w:pPr>
            <w:r w:rsidDel="00000000" w:rsidR="00000000" w:rsidRPr="00000000">
              <w:rPr>
                <w:rtl w:val="0"/>
              </w:rPr>
              <w:t xml:space="preserve">3.87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9.26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11.58</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D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op_mode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4">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0.62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6">
            <w:pPr>
              <w:spacing w:after="0" w:line="240" w:lineRule="auto"/>
              <w:rPr>
                <w:rFonts w:ascii="Calibri" w:cs="Calibri" w:eastAsia="Calibri" w:hAnsi="Calibri"/>
                <w:color w:val="000000"/>
              </w:rPr>
            </w:pPr>
            <w:r w:rsidDel="00000000" w:rsidR="00000000" w:rsidRPr="00000000">
              <w:rPr>
                <w:rtl w:val="0"/>
              </w:rPr>
              <w:t xml:space="preserve">0.544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0.63 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0.63</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A">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RMSE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1.20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C">
            <w:pPr>
              <w:spacing w:after="0" w:line="240" w:lineRule="auto"/>
              <w:rPr>
                <w:rFonts w:ascii="Calibri" w:cs="Calibri" w:eastAsia="Calibri" w:hAnsi="Calibri"/>
                <w:color w:val="000000"/>
              </w:rPr>
            </w:pPr>
            <w:r w:rsidDel="00000000" w:rsidR="00000000" w:rsidRPr="00000000">
              <w:rPr>
                <w:rtl w:val="0"/>
              </w:rPr>
              <w:t xml:space="preserve">0.93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0.96 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1.34 </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D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Global Radiation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0">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1138.15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2">
            <w:pPr>
              <w:spacing w:after="0" w:line="240" w:lineRule="auto"/>
              <w:rPr>
                <w:rFonts w:ascii="Calibri" w:cs="Calibri" w:eastAsia="Calibri" w:hAnsi="Calibri"/>
                <w:color w:val="000000"/>
              </w:rPr>
            </w:pPr>
            <w:r w:rsidDel="00000000" w:rsidR="00000000" w:rsidRPr="00000000">
              <w:rPr>
                <w:rtl w:val="0"/>
              </w:rPr>
              <w:t xml:space="preserve">2380.38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4392.39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4396.39</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6">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RMSE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28.90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8">
            <w:pPr>
              <w:spacing w:after="0" w:line="240" w:lineRule="auto"/>
              <w:rPr>
                <w:rFonts w:ascii="Calibri" w:cs="Calibri" w:eastAsia="Calibri" w:hAnsi="Calibri"/>
                <w:color w:val="000000"/>
              </w:rPr>
            </w:pPr>
            <w:r w:rsidDel="00000000" w:rsidR="00000000" w:rsidRPr="00000000">
              <w:rPr>
                <w:rtl w:val="0"/>
              </w:rPr>
              <w:t xml:space="preserve">57.54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68.1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96.89</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E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Humidity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C">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69.05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E">
            <w:pPr>
              <w:spacing w:after="0" w:line="240" w:lineRule="auto"/>
              <w:rPr>
                <w:rFonts w:ascii="Calibri" w:cs="Calibri" w:eastAsia="Calibri" w:hAnsi="Calibri"/>
                <w:color w:val="000000"/>
              </w:rPr>
            </w:pPr>
            <w:r w:rsidDel="00000000" w:rsidR="00000000" w:rsidRPr="00000000">
              <w:rPr>
                <w:rtl w:val="0"/>
              </w:rPr>
              <w:t xml:space="preserve">89.98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176.42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177.53</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2">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RMSE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7.64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4">
            <w:pPr>
              <w:spacing w:after="0" w:line="240" w:lineRule="auto"/>
              <w:rPr>
                <w:rFonts w:ascii="Calibri" w:cs="Calibri" w:eastAsia="Calibri" w:hAnsi="Calibri"/>
                <w:color w:val="000000"/>
              </w:rPr>
            </w:pPr>
            <w:r w:rsidDel="00000000" w:rsidR="00000000" w:rsidRPr="00000000">
              <w:rPr>
                <w:rtl w:val="0"/>
              </w:rPr>
              <w:t xml:space="preserve">10.26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14.75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18.64</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F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Power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8">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579467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A">
            <w:pPr>
              <w:spacing w:after="0" w:line="240" w:lineRule="auto"/>
              <w:rPr>
                <w:rFonts w:ascii="Calibri" w:cs="Calibri" w:eastAsia="Calibri" w:hAnsi="Calibri"/>
                <w:color w:val="000000"/>
              </w:rPr>
            </w:pPr>
            <w:r w:rsidDel="00000000" w:rsidR="00000000" w:rsidRPr="00000000">
              <w:rPr>
                <w:rtl w:val="0"/>
              </w:rPr>
              <w:t xml:space="preserve">1.15337e+06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1.36275e+06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1.36607e+06</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E">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RMSE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997.66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0">
            <w:pPr>
              <w:spacing w:after="0" w:line="240" w:lineRule="auto"/>
              <w:rPr>
                <w:rFonts w:ascii="Calibri" w:cs="Calibri" w:eastAsia="Calibri" w:hAnsi="Calibri"/>
                <w:color w:val="000000"/>
              </w:rPr>
            </w:pPr>
            <w:r w:rsidDel="00000000" w:rsidR="00000000" w:rsidRPr="00000000">
              <w:rPr>
                <w:rtl w:val="0"/>
              </w:rPr>
              <w:t xml:space="preserve">1516.92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1725.46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1906.12</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0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C02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4">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3862.98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6">
            <w:pPr>
              <w:spacing w:after="0" w:line="240" w:lineRule="auto"/>
              <w:rPr>
                <w:rFonts w:ascii="Calibri" w:cs="Calibri" w:eastAsia="Calibri" w:hAnsi="Calibri"/>
                <w:color w:val="000000"/>
              </w:rPr>
            </w:pPr>
            <w:r w:rsidDel="00000000" w:rsidR="00000000" w:rsidRPr="00000000">
              <w:rPr>
                <w:rtl w:val="0"/>
              </w:rPr>
              <w:t xml:space="preserve">4608.09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5272.42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5282.86</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A">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RMSE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109.88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C">
            <w:pPr>
              <w:spacing w:after="0" w:line="240" w:lineRule="auto"/>
              <w:rPr>
                <w:rFonts w:ascii="Calibri" w:cs="Calibri" w:eastAsia="Calibri" w:hAnsi="Calibri"/>
                <w:color w:val="000000"/>
              </w:rPr>
            </w:pPr>
            <w:r w:rsidDel="00000000" w:rsidR="00000000" w:rsidRPr="00000000">
              <w:rPr>
                <w:rtl w:val="0"/>
              </w:rPr>
              <w:t xml:space="preserve">100.2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113.50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115.28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0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gridSpan w:val="5"/>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0">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Gap type 4</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1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Temperature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6">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415.57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8">
            <w:pPr>
              <w:spacing w:after="0" w:line="240" w:lineRule="auto"/>
              <w:rPr>
                <w:rFonts w:ascii="Calibri" w:cs="Calibri" w:eastAsia="Calibri" w:hAnsi="Calibri"/>
                <w:color w:val="000000"/>
              </w:rPr>
            </w:pPr>
            <w:r w:rsidDel="00000000" w:rsidR="00000000" w:rsidRPr="00000000">
              <w:rPr>
                <w:rtl w:val="0"/>
              </w:rPr>
              <w:t xml:space="preserve">407.244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1220.58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1228.37</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C">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RMSE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14.67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E">
            <w:pPr>
              <w:spacing w:after="0" w:line="240" w:lineRule="auto"/>
              <w:rPr>
                <w:rFonts w:ascii="Calibri" w:cs="Calibri" w:eastAsia="Calibri" w:hAnsi="Calibri"/>
                <w:color w:val="000000"/>
              </w:rPr>
            </w:pPr>
            <w:r w:rsidDel="00000000" w:rsidR="00000000" w:rsidRPr="00000000">
              <w:rPr>
                <w:rtl w:val="0"/>
              </w:rPr>
              <w:t xml:space="preserve">18.23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42.08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52</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2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FLOW_TEMP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2">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54.81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4">
            <w:pPr>
              <w:spacing w:after="0" w:line="240" w:lineRule="auto"/>
              <w:rPr>
                <w:rFonts w:ascii="Calibri" w:cs="Calibri" w:eastAsia="Calibri" w:hAnsi="Calibri"/>
                <w:color w:val="000000"/>
              </w:rPr>
            </w:pPr>
            <w:r w:rsidDel="00000000" w:rsidR="00000000" w:rsidRPr="00000000">
              <w:rPr>
                <w:rtl w:val="0"/>
              </w:rPr>
              <w:t xml:space="preserve">33.72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73.699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73.701</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8">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RMSE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9.59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A">
            <w:pPr>
              <w:spacing w:after="0" w:line="240" w:lineRule="auto"/>
              <w:rPr>
                <w:rFonts w:ascii="Calibri" w:cs="Calibri" w:eastAsia="Calibri" w:hAnsi="Calibri"/>
                <w:color w:val="000000"/>
              </w:rPr>
            </w:pPr>
            <w:r w:rsidDel="00000000" w:rsidR="00000000" w:rsidRPr="00000000">
              <w:rPr>
                <w:rtl w:val="0"/>
              </w:rPr>
              <w:t xml:space="preserve">3.76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9.37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11.75</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2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op_mode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E">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0.47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0">
            <w:pPr>
              <w:spacing w:after="0" w:line="240" w:lineRule="auto"/>
              <w:rPr>
                <w:rFonts w:ascii="Calibri" w:cs="Calibri" w:eastAsia="Calibri" w:hAnsi="Calibri"/>
                <w:color w:val="000000"/>
              </w:rPr>
            </w:pPr>
            <w:r w:rsidDel="00000000" w:rsidR="00000000" w:rsidRPr="00000000">
              <w:rPr>
                <w:rtl w:val="0"/>
              </w:rPr>
              <w:t xml:space="preserve">0.67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0.78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0.78 </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4">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RMSE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1.20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6">
            <w:pPr>
              <w:spacing w:after="0" w:line="240" w:lineRule="auto"/>
              <w:rPr>
                <w:rFonts w:ascii="Calibri" w:cs="Calibri" w:eastAsia="Calibri" w:hAnsi="Calibri"/>
                <w:color w:val="000000"/>
              </w:rPr>
            </w:pPr>
            <w:r w:rsidDel="00000000" w:rsidR="00000000" w:rsidRPr="00000000">
              <w:rPr>
                <w:rtl w:val="0"/>
              </w:rPr>
              <w:t xml:space="preserve">0.98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0.96 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1.34 </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3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Global Radiation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A">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735.97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C">
            <w:pPr>
              <w:spacing w:after="0" w:line="240" w:lineRule="auto"/>
              <w:rPr>
                <w:rFonts w:ascii="Calibri" w:cs="Calibri" w:eastAsia="Calibri" w:hAnsi="Calibri"/>
                <w:color w:val="000000"/>
              </w:rPr>
            </w:pPr>
            <w:r w:rsidDel="00000000" w:rsidR="00000000" w:rsidRPr="00000000">
              <w:rPr>
                <w:rtl w:val="0"/>
              </w:rPr>
              <w:t xml:space="preserve">1715.78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4221.93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4222.48</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0">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RMSE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22.94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2">
            <w:pPr>
              <w:spacing w:after="0" w:line="240" w:lineRule="auto"/>
              <w:rPr>
                <w:rFonts w:ascii="Calibri" w:cs="Calibri" w:eastAsia="Calibri" w:hAnsi="Calibri"/>
                <w:color w:val="000000"/>
              </w:rPr>
            </w:pPr>
            <w:r w:rsidDel="00000000" w:rsidR="00000000" w:rsidRPr="00000000">
              <w:rPr>
                <w:rtl w:val="0"/>
              </w:rPr>
              <w:t xml:space="preserve">64.08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65.86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97.46</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4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Humidity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6">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67.07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8">
            <w:pPr>
              <w:spacing w:after="0" w:line="240" w:lineRule="auto"/>
              <w:rPr>
                <w:rFonts w:ascii="Calibri" w:cs="Calibri" w:eastAsia="Calibri" w:hAnsi="Calibri"/>
                <w:color w:val="000000"/>
              </w:rPr>
            </w:pPr>
            <w:r w:rsidDel="00000000" w:rsidR="00000000" w:rsidRPr="00000000">
              <w:rPr>
                <w:rtl w:val="0"/>
              </w:rPr>
              <w:t xml:space="preserve">95.86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187.31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187.40</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C">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RMSE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7.12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E">
            <w:pPr>
              <w:spacing w:after="0" w:line="240" w:lineRule="auto"/>
              <w:rPr>
                <w:rFonts w:ascii="Calibri" w:cs="Calibri" w:eastAsia="Calibri" w:hAnsi="Calibri"/>
                <w:color w:val="000000"/>
              </w:rPr>
            </w:pPr>
            <w:r w:rsidDel="00000000" w:rsidR="00000000" w:rsidRPr="00000000">
              <w:rPr>
                <w:rtl w:val="0"/>
              </w:rPr>
              <w:t xml:space="preserve">11.46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15.21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19.94</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5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Power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2">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760667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4">
            <w:pPr>
              <w:spacing w:after="0" w:line="240" w:lineRule="auto"/>
              <w:rPr>
                <w:rFonts w:ascii="Calibri" w:cs="Calibri" w:eastAsia="Calibri" w:hAnsi="Calibri"/>
                <w:color w:val="000000"/>
              </w:rPr>
            </w:pPr>
            <w:r w:rsidDel="00000000" w:rsidR="00000000" w:rsidRPr="00000000">
              <w:rPr>
                <w:rtl w:val="0"/>
              </w:rPr>
              <w:t xml:space="preserve">1.59309e+06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1.96192e+06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1.96194e+06</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8">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RMSE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843.932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A">
            <w:pPr>
              <w:spacing w:after="0" w:line="240" w:lineRule="auto"/>
              <w:rPr>
                <w:rFonts w:ascii="Calibri" w:cs="Calibri" w:eastAsia="Calibri" w:hAnsi="Calibri"/>
                <w:color w:val="000000"/>
              </w:rPr>
            </w:pPr>
            <w:r w:rsidDel="00000000" w:rsidR="00000000" w:rsidRPr="00000000">
              <w:rPr>
                <w:rtl w:val="0"/>
              </w:rPr>
              <w:t xml:space="preserve">1744.81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1759.17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1992.42</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5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C02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E">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6316.95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0">
            <w:pPr>
              <w:spacing w:after="0" w:line="240" w:lineRule="auto"/>
              <w:rPr>
                <w:rFonts w:ascii="Calibri" w:cs="Calibri" w:eastAsia="Calibri" w:hAnsi="Calibri"/>
                <w:color w:val="000000"/>
              </w:rPr>
            </w:pPr>
            <w:r w:rsidDel="00000000" w:rsidR="00000000" w:rsidRPr="00000000">
              <w:rPr>
                <w:rtl w:val="0"/>
              </w:rPr>
              <w:t xml:space="preserve">8492.07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9311.84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9315.94</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4">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RMSE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115.84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6">
            <w:pPr>
              <w:spacing w:after="0" w:line="240" w:lineRule="auto"/>
              <w:rPr>
                <w:rFonts w:ascii="Calibri" w:cs="Calibri" w:eastAsia="Calibri" w:hAnsi="Calibri"/>
                <w:color w:val="000000"/>
              </w:rPr>
            </w:pPr>
            <w:r w:rsidDel="00000000" w:rsidR="00000000" w:rsidRPr="00000000">
              <w:rPr>
                <w:rtl w:val="0"/>
              </w:rPr>
              <w:t xml:space="preserve">116.52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123.39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142.02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6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gridSpan w:val="5"/>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A">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Gap type 5</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6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FLOW_TEMP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0">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63.54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2">
            <w:pPr>
              <w:spacing w:after="0" w:line="240" w:lineRule="auto"/>
              <w:rPr>
                <w:rFonts w:ascii="Calibri" w:cs="Calibri" w:eastAsia="Calibri" w:hAnsi="Calibri"/>
                <w:color w:val="000000"/>
              </w:rPr>
            </w:pPr>
            <w:r w:rsidDel="00000000" w:rsidR="00000000" w:rsidRPr="00000000">
              <w:rPr>
                <w:rtl w:val="0"/>
              </w:rPr>
              <w:t xml:space="preserve">36.65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75.85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75.85</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6">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RMSE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9.12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8">
            <w:pPr>
              <w:spacing w:after="0" w:line="240" w:lineRule="auto"/>
              <w:rPr>
                <w:rFonts w:ascii="Calibri" w:cs="Calibri" w:eastAsia="Calibri" w:hAnsi="Calibri"/>
                <w:color w:val="000000"/>
              </w:rPr>
            </w:pPr>
            <w:r w:rsidDel="00000000" w:rsidR="00000000" w:rsidRPr="00000000">
              <w:rPr>
                <w:rtl w:val="0"/>
              </w:rPr>
              <w:t xml:space="preserve">3.95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9.48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12.60</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7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op_mode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C">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0.15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E">
            <w:pPr>
              <w:spacing w:after="0" w:line="240" w:lineRule="auto"/>
              <w:rPr>
                <w:rFonts w:ascii="Calibri" w:cs="Calibri" w:eastAsia="Calibri" w:hAnsi="Calibri"/>
                <w:color w:val="000000"/>
              </w:rPr>
            </w:pPr>
            <w:r w:rsidDel="00000000" w:rsidR="00000000" w:rsidRPr="00000000">
              <w:rPr>
                <w:rtl w:val="0"/>
              </w:rPr>
              <w:t xml:space="preserve">0.152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0.598 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0.598 </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2">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RMSE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0.89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4">
            <w:pPr>
              <w:spacing w:after="0" w:line="240" w:lineRule="auto"/>
              <w:rPr>
                <w:rFonts w:ascii="Calibri" w:cs="Calibri" w:eastAsia="Calibri" w:hAnsi="Calibri"/>
                <w:color w:val="000000"/>
              </w:rPr>
            </w:pPr>
            <w:r w:rsidDel="00000000" w:rsidR="00000000" w:rsidRPr="00000000">
              <w:rPr>
                <w:rtl w:val="0"/>
              </w:rPr>
              <w:t xml:space="preserve">1.02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1.59 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0.92 </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8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Power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8">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746953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A">
            <w:pPr>
              <w:spacing w:after="0" w:line="240" w:lineRule="auto"/>
              <w:rPr>
                <w:rFonts w:ascii="Calibri" w:cs="Calibri" w:eastAsia="Calibri" w:hAnsi="Calibri"/>
                <w:color w:val="000000"/>
              </w:rPr>
            </w:pPr>
            <w:r w:rsidDel="00000000" w:rsidR="00000000" w:rsidRPr="00000000">
              <w:rPr>
                <w:rtl w:val="0"/>
              </w:rPr>
              <w:t xml:space="preserve">1.81726e+06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2.079629e-6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2.079629e-6</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E">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RMSE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778.901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0">
            <w:pPr>
              <w:spacing w:after="0" w:line="240" w:lineRule="auto"/>
              <w:rPr>
                <w:rFonts w:ascii="Calibri" w:cs="Calibri" w:eastAsia="Calibri" w:hAnsi="Calibri"/>
                <w:color w:val="000000"/>
              </w:rPr>
            </w:pPr>
            <w:r w:rsidDel="00000000" w:rsidR="00000000" w:rsidRPr="00000000">
              <w:rPr>
                <w:rtl w:val="0"/>
              </w:rPr>
              <w:t xml:space="preserve">1594.85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1628.55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2218.56</w:t>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9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C02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4">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5956.65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6">
            <w:pPr>
              <w:spacing w:after="0" w:line="240" w:lineRule="auto"/>
              <w:rPr>
                <w:rFonts w:ascii="Calibri" w:cs="Calibri" w:eastAsia="Calibri" w:hAnsi="Calibri"/>
                <w:color w:val="000000"/>
              </w:rPr>
            </w:pPr>
            <w:r w:rsidDel="00000000" w:rsidR="00000000" w:rsidRPr="00000000">
              <w:rPr>
                <w:rtl w:val="0"/>
              </w:rPr>
              <w:t xml:space="preserve">9086.66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9902.27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9902.33</w:t>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A">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RMSE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105.32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C">
            <w:pPr>
              <w:spacing w:after="0" w:line="240" w:lineRule="auto"/>
              <w:rPr>
                <w:rFonts w:ascii="Calibri" w:cs="Calibri" w:eastAsia="Calibri" w:hAnsi="Calibri"/>
                <w:color w:val="000000"/>
              </w:rPr>
            </w:pPr>
            <w:r w:rsidDel="00000000" w:rsidR="00000000" w:rsidRPr="00000000">
              <w:rPr>
                <w:rtl w:val="0"/>
              </w:rPr>
              <w:t xml:space="preserve">122.10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114.78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131.26</w:t>
            </w:r>
          </w:p>
        </w:tc>
      </w:tr>
    </w:tbl>
    <w:p w:rsidR="00000000" w:rsidDel="00000000" w:rsidP="00000000" w:rsidRDefault="00000000" w:rsidRPr="00000000" w14:paraId="0000029F">
      <w:pPr>
        <w:spacing w:after="0" w:line="240" w:lineRule="auto"/>
        <w:rPr/>
      </w:pPr>
      <w:r w:rsidDel="00000000" w:rsidR="00000000" w:rsidRPr="00000000">
        <w:rPr>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2A0">
      <w:pPr>
        <w:spacing w:after="0" w:line="240" w:lineRule="auto"/>
        <w:rPr>
          <w:b w:val="1"/>
        </w:rPr>
      </w:pPr>
      <w:r w:rsidDel="00000000" w:rsidR="00000000" w:rsidRPr="00000000">
        <w:rPr>
          <w:b w:val="1"/>
          <w:rtl w:val="0"/>
        </w:rPr>
        <w:t xml:space="preserve">Table 8.</w:t>
      </w:r>
    </w:p>
    <w:p w:rsidR="00000000" w:rsidDel="00000000" w:rsidP="00000000" w:rsidRDefault="00000000" w:rsidRPr="00000000" w14:paraId="000002A1">
      <w:pPr>
        <w:spacing w:after="0" w:line="240" w:lineRule="auto"/>
        <w:rPr/>
      </w:pPr>
      <w:r w:rsidDel="00000000" w:rsidR="00000000" w:rsidRPr="00000000">
        <w:rPr>
          <w:b w:val="1"/>
          <w:rtl w:val="0"/>
        </w:rPr>
        <w:t xml:space="preserve">Title:</w:t>
      </w:r>
      <w:r w:rsidDel="00000000" w:rsidR="00000000" w:rsidRPr="00000000">
        <w:rPr>
          <w:rtl w:val="0"/>
        </w:rPr>
        <w:t xml:space="preserve"> </w:t>
      </w:r>
    </w:p>
    <w:p w:rsidR="00000000" w:rsidDel="00000000" w:rsidP="00000000" w:rsidRDefault="00000000" w:rsidRPr="00000000" w14:paraId="000002A2">
      <w:pPr>
        <w:spacing w:after="0" w:line="240" w:lineRule="auto"/>
        <w:rPr/>
      </w:pPr>
      <w:r w:rsidDel="00000000" w:rsidR="00000000" w:rsidRPr="00000000">
        <w:rPr>
          <w:b w:val="1"/>
          <w:rtl w:val="0"/>
        </w:rPr>
        <w:t xml:space="preserve">Description:</w:t>
      </w:r>
      <w:r w:rsidDel="00000000" w:rsidR="00000000" w:rsidRPr="00000000">
        <w:rPr>
          <w:rtl w:val="0"/>
        </w:rPr>
        <w:t xml:space="preserve"> kurtosis and skewness comparison between two different datasets (two houses for BMS data, two weather stations for KNMI data)</w:t>
      </w:r>
    </w:p>
    <w:tbl>
      <w:tblPr>
        <w:tblStyle w:val="Table7"/>
        <w:tblW w:w="10710.0" w:type="dxa"/>
        <w:jc w:val="left"/>
        <w:tblInd w:w="-5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530"/>
        <w:gridCol w:w="1530"/>
        <w:gridCol w:w="1530"/>
        <w:gridCol w:w="1530"/>
        <w:gridCol w:w="1530"/>
        <w:gridCol w:w="1530"/>
        <w:tblGridChange w:id="0">
          <w:tblGrid>
            <w:gridCol w:w="1530"/>
            <w:gridCol w:w="1530"/>
            <w:gridCol w:w="1530"/>
            <w:gridCol w:w="1530"/>
            <w:gridCol w:w="1530"/>
            <w:gridCol w:w="1530"/>
            <w:gridCol w:w="1530"/>
          </w:tblGrid>
        </w:tblGridChange>
      </w:tblGrid>
      <w:tr>
        <w:trPr>
          <w:cantSplit w:val="0"/>
          <w:trHeight w:val="1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spacing w:after="0" w:line="240" w:lineRule="auto"/>
              <w:rPr>
                <w:b w:val="1"/>
              </w:rPr>
            </w:pPr>
            <w:r w:rsidDel="00000000" w:rsidR="00000000" w:rsidRPr="00000000">
              <w:rPr>
                <w:b w:val="1"/>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spacing w:after="0" w:line="240" w:lineRule="auto"/>
              <w:rPr>
                <w:b w:val="1"/>
              </w:rPr>
            </w:pPr>
            <w:r w:rsidDel="00000000" w:rsidR="00000000" w:rsidRPr="00000000">
              <w:rPr>
                <w:b w:val="1"/>
                <w:rtl w:val="0"/>
              </w:rPr>
              <w:t xml:space="preserve">Kurtosis for station 344 Rotterdam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spacing w:after="0" w:line="240" w:lineRule="auto"/>
              <w:rPr>
                <w:b w:val="1"/>
              </w:rPr>
            </w:pPr>
            <w:r w:rsidDel="00000000" w:rsidR="00000000" w:rsidRPr="00000000">
              <w:rPr>
                <w:b w:val="1"/>
                <w:rtl w:val="0"/>
              </w:rPr>
              <w:t xml:space="preserve">Kurtosis for station 260 De Bilt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spacing w:after="0" w:line="240" w:lineRule="auto"/>
              <w:rPr>
                <w:b w:val="1"/>
              </w:rPr>
            </w:pPr>
            <w:r w:rsidDel="00000000" w:rsidR="00000000" w:rsidRPr="00000000">
              <w:rPr>
                <w:b w:val="1"/>
                <w:rtl w:val="0"/>
              </w:rPr>
              <w:t xml:space="preserve">Kurtosis difference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spacing w:after="0" w:line="240" w:lineRule="auto"/>
              <w:rPr>
                <w:b w:val="1"/>
              </w:rPr>
            </w:pPr>
            <w:r w:rsidDel="00000000" w:rsidR="00000000" w:rsidRPr="00000000">
              <w:rPr>
                <w:b w:val="1"/>
                <w:rtl w:val="0"/>
              </w:rPr>
              <w:t xml:space="preserve">Skewness for station 344 Rotterdam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spacing w:after="0" w:line="240" w:lineRule="auto"/>
              <w:rPr>
                <w:b w:val="1"/>
              </w:rPr>
            </w:pPr>
            <w:r w:rsidDel="00000000" w:rsidR="00000000" w:rsidRPr="00000000">
              <w:rPr>
                <w:b w:val="1"/>
                <w:rtl w:val="0"/>
              </w:rPr>
              <w:t xml:space="preserve">Skewness for station 260 De Bilt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spacing w:after="0" w:line="240" w:lineRule="auto"/>
              <w:rPr>
                <w:b w:val="1"/>
              </w:rPr>
            </w:pPr>
            <w:r w:rsidDel="00000000" w:rsidR="00000000" w:rsidRPr="00000000">
              <w:rPr>
                <w:b w:val="1"/>
                <w:rtl w:val="0"/>
              </w:rPr>
              <w:t xml:space="preserve">Skewness difference</w:t>
            </w:r>
          </w:p>
        </w:tc>
      </w:tr>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spacing w:after="0" w:line="240" w:lineRule="auto"/>
              <w:rPr>
                <w:b w:val="1"/>
              </w:rPr>
            </w:pPr>
            <w:r w:rsidDel="00000000" w:rsidR="00000000" w:rsidRPr="00000000">
              <w:rPr>
                <w:b w:val="1"/>
                <w:rtl w:val="0"/>
              </w:rPr>
              <w:t xml:space="preserve">Temperature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spacing w:after="0" w:line="240" w:lineRule="auto"/>
              <w:rPr/>
            </w:pPr>
            <w:r w:rsidDel="00000000" w:rsidR="00000000" w:rsidRPr="00000000">
              <w:rPr>
                <w:rtl w:val="0"/>
              </w:rPr>
              <w:t xml:space="preserve">-0.22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spacing w:after="0" w:line="240" w:lineRule="auto"/>
              <w:rPr/>
            </w:pPr>
            <w:r w:rsidDel="00000000" w:rsidR="00000000" w:rsidRPr="00000000">
              <w:rPr>
                <w:rtl w:val="0"/>
              </w:rPr>
              <w:t xml:space="preserve">-0.26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spacing w:after="0" w:line="240" w:lineRule="auto"/>
              <w:rPr>
                <w:b w:val="1"/>
              </w:rPr>
            </w:pPr>
            <w:r w:rsidDel="00000000" w:rsidR="00000000" w:rsidRPr="00000000">
              <w:rPr>
                <w:b w:val="1"/>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spacing w:after="0" w:line="240" w:lineRule="auto"/>
              <w:rPr/>
            </w:pPr>
            <w:r w:rsidDel="00000000" w:rsidR="00000000" w:rsidRPr="00000000">
              <w:rPr>
                <w:rtl w:val="0"/>
              </w:rPr>
              <w:t xml:space="preserve">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spacing w:after="0" w:line="240" w:lineRule="auto"/>
              <w:rPr/>
            </w:pPr>
            <w:r w:rsidDel="00000000" w:rsidR="00000000" w:rsidRPr="00000000">
              <w:rPr>
                <w:rtl w:val="0"/>
              </w:rPr>
              <w:t xml:space="preserve">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spacing w:after="0" w:line="240" w:lineRule="auto"/>
              <w:rPr>
                <w:b w:val="1"/>
              </w:rPr>
            </w:pPr>
            <w:r w:rsidDel="00000000" w:rsidR="00000000" w:rsidRPr="00000000">
              <w:rPr>
                <w:b w:val="1"/>
                <w:rtl w:val="0"/>
              </w:rPr>
              <w:t xml:space="preserve">0.03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spacing w:after="0" w:line="240" w:lineRule="auto"/>
              <w:rPr>
                <w:b w:val="1"/>
              </w:rPr>
            </w:pPr>
            <w:r w:rsidDel="00000000" w:rsidR="00000000" w:rsidRPr="00000000">
              <w:rPr>
                <w:b w:val="1"/>
                <w:rtl w:val="0"/>
              </w:rPr>
              <w:t xml:space="preserve">Relative atmospheric humidity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spacing w:after="0" w:line="240" w:lineRule="auto"/>
              <w:rPr/>
            </w:pPr>
            <w:r w:rsidDel="00000000" w:rsidR="00000000" w:rsidRPr="00000000">
              <w:rPr>
                <w:rtl w:val="0"/>
              </w:rPr>
              <w:t xml:space="preserve">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spacing w:after="0" w:line="240" w:lineRule="auto"/>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spacing w:after="0" w:line="240" w:lineRule="auto"/>
              <w:rPr>
                <w:b w:val="1"/>
              </w:rPr>
            </w:pPr>
            <w:r w:rsidDel="00000000" w:rsidR="00000000" w:rsidRPr="00000000">
              <w:rPr>
                <w:b w:val="1"/>
                <w:rtl w:val="0"/>
              </w:rPr>
              <w:t xml:space="preserve">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spacing w:after="0" w:line="240" w:lineRule="auto"/>
              <w:rPr/>
            </w:pPr>
            <w:r w:rsidDel="00000000" w:rsidR="00000000" w:rsidRPr="00000000">
              <w:rPr>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spacing w:after="0" w:line="240" w:lineRule="auto"/>
              <w:rPr/>
            </w:pPr>
            <w:r w:rsidDel="00000000" w:rsidR="00000000" w:rsidRPr="00000000">
              <w:rPr>
                <w:rtl w:val="0"/>
              </w:rPr>
              <w:t xml:space="preserve">-0.85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spacing w:after="0" w:line="240" w:lineRule="auto"/>
              <w:rPr>
                <w:b w:val="1"/>
              </w:rPr>
            </w:pPr>
            <w:r w:rsidDel="00000000" w:rsidR="00000000" w:rsidRPr="00000000">
              <w:rPr>
                <w:b w:val="1"/>
                <w:rtl w:val="0"/>
              </w:rPr>
              <w:t xml:space="preserve">0.04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spacing w:after="0" w:line="240" w:lineRule="auto"/>
              <w:rPr>
                <w:b w:val="1"/>
              </w:rPr>
            </w:pPr>
            <w:r w:rsidDel="00000000" w:rsidR="00000000" w:rsidRPr="00000000">
              <w:rPr>
                <w:b w:val="1"/>
                <w:rtl w:val="0"/>
              </w:rPr>
              <w:t xml:space="preserve">Global 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spacing w:after="0" w:line="240" w:lineRule="auto"/>
              <w:rPr/>
            </w:pPr>
            <w:r w:rsidDel="00000000" w:rsidR="00000000" w:rsidRPr="00000000">
              <w:rPr>
                <w:rtl w:val="0"/>
              </w:rPr>
              <w:t xml:space="preserve">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spacing w:after="0" w:line="240" w:lineRule="auto"/>
              <w:rPr/>
            </w:pPr>
            <w:r w:rsidDel="00000000" w:rsidR="00000000" w:rsidRPr="00000000">
              <w:rPr>
                <w:rtl w:val="0"/>
              </w:rPr>
              <w:t xml:space="preserve">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spacing w:after="0" w:line="240" w:lineRule="auto"/>
              <w:rPr>
                <w:b w:val="1"/>
              </w:rPr>
            </w:pPr>
            <w:r w:rsidDel="00000000" w:rsidR="00000000" w:rsidRPr="00000000">
              <w:rPr>
                <w:b w:val="1"/>
                <w:rtl w:val="0"/>
              </w:rPr>
              <w:t xml:space="preserve">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spacing w:after="0" w:line="240" w:lineRule="auto"/>
              <w:rPr/>
            </w:pPr>
            <w:r w:rsidDel="00000000" w:rsidR="00000000" w:rsidRPr="00000000">
              <w:rPr>
                <w:rtl w:val="0"/>
              </w:rPr>
              <w:t xml:space="preserve">1.76</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spacing w:after="0" w:line="240" w:lineRule="auto"/>
              <w:rPr/>
            </w:pPr>
            <w:r w:rsidDel="00000000" w:rsidR="00000000" w:rsidRPr="00000000">
              <w:rPr>
                <w:rtl w:val="0"/>
              </w:rPr>
              <w:t xml:space="preserve">1.78</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spacing w:after="0" w:line="240" w:lineRule="auto"/>
              <w:rPr>
                <w:b w:val="1"/>
              </w:rPr>
            </w:pPr>
            <w:r w:rsidDel="00000000" w:rsidR="00000000" w:rsidRPr="00000000">
              <w:rPr>
                <w:b w:val="1"/>
                <w:rtl w:val="0"/>
              </w:rPr>
              <w:t xml:space="preserve">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spacing w:after="0" w:line="240" w:lineRule="auto"/>
              <w:rPr>
                <w:b w:val="1"/>
              </w:rPr>
            </w:pPr>
            <w:r w:rsidDel="00000000" w:rsidR="00000000" w:rsidRPr="00000000">
              <w:rPr>
                <w:b w:val="1"/>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spacing w:after="0" w:line="240" w:lineRule="auto"/>
              <w:rPr>
                <w:b w:val="1"/>
              </w:rPr>
            </w:pPr>
            <w:r w:rsidDel="00000000" w:rsidR="00000000" w:rsidRPr="00000000">
              <w:rPr>
                <w:b w:val="1"/>
                <w:rtl w:val="0"/>
              </w:rPr>
              <w:t xml:space="preserve">Kurtosis for house 54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spacing w:after="0" w:line="240" w:lineRule="auto"/>
              <w:rPr>
                <w:b w:val="1"/>
              </w:rPr>
            </w:pPr>
            <w:r w:rsidDel="00000000" w:rsidR="00000000" w:rsidRPr="00000000">
              <w:rPr>
                <w:b w:val="1"/>
                <w:rtl w:val="0"/>
              </w:rPr>
              <w:t xml:space="preserve">Kurtosis for house 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spacing w:after="0" w:line="240" w:lineRule="auto"/>
              <w:rPr>
                <w:b w:val="1"/>
              </w:rPr>
            </w:pPr>
            <w:r w:rsidDel="00000000" w:rsidR="00000000" w:rsidRPr="00000000">
              <w:rPr>
                <w:b w:val="1"/>
                <w:rtl w:val="0"/>
              </w:rPr>
              <w:t xml:space="preserve">Kurtosis difference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spacing w:after="0" w:line="240" w:lineRule="auto"/>
              <w:rPr>
                <w:b w:val="1"/>
              </w:rPr>
            </w:pPr>
            <w:r w:rsidDel="00000000" w:rsidR="00000000" w:rsidRPr="00000000">
              <w:rPr>
                <w:b w:val="1"/>
                <w:rtl w:val="0"/>
              </w:rPr>
              <w:t xml:space="preserve">Skewness for house 54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spacing w:after="0" w:line="240" w:lineRule="auto"/>
              <w:rPr>
                <w:b w:val="1"/>
              </w:rPr>
            </w:pPr>
            <w:r w:rsidDel="00000000" w:rsidR="00000000" w:rsidRPr="00000000">
              <w:rPr>
                <w:b w:val="1"/>
                <w:rtl w:val="0"/>
              </w:rPr>
              <w:t xml:space="preserve">Skewness for house 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spacing w:after="0" w:line="240" w:lineRule="auto"/>
              <w:rPr>
                <w:b w:val="1"/>
              </w:rPr>
            </w:pPr>
            <w:r w:rsidDel="00000000" w:rsidR="00000000" w:rsidRPr="00000000">
              <w:rPr>
                <w:b w:val="1"/>
                <w:rtl w:val="0"/>
              </w:rPr>
              <w:t xml:space="preserve">Skewness difference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spacing w:after="0" w:line="240" w:lineRule="auto"/>
              <w:rPr>
                <w:b w:val="1"/>
              </w:rPr>
            </w:pPr>
            <w:r w:rsidDel="00000000" w:rsidR="00000000" w:rsidRPr="00000000">
              <w:rPr>
                <w:b w:val="1"/>
                <w:rtl w:val="0"/>
              </w:rPr>
              <w:t xml:space="preserve">alklimaHeatPump flow_temp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spacing w:after="0" w:line="240" w:lineRule="auto"/>
              <w:rPr/>
            </w:pPr>
            <w:r w:rsidDel="00000000" w:rsidR="00000000" w:rsidRPr="00000000">
              <w:rPr>
                <w:rtl w:val="0"/>
              </w:rPr>
              <w:t xml:space="preserve">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spacing w:after="0" w:line="240" w:lineRule="auto"/>
              <w:rPr/>
            </w:pPr>
            <w:r w:rsidDel="00000000" w:rsidR="00000000" w:rsidRPr="00000000">
              <w:rPr>
                <w:rtl w:val="0"/>
              </w:rPr>
              <w:t xml:space="preserve">2.75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spacing w:after="0" w:line="240" w:lineRule="auto"/>
              <w:rPr>
                <w:b w:val="1"/>
              </w:rPr>
            </w:pPr>
            <w:r w:rsidDel="00000000" w:rsidR="00000000" w:rsidRPr="00000000">
              <w:rPr>
                <w:b w:val="1"/>
                <w:rtl w:val="0"/>
              </w:rPr>
              <w:t xml:space="preserve">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spacing w:after="0" w:line="240" w:lineRule="auto"/>
              <w:rPr/>
            </w:pPr>
            <w:r w:rsidDel="00000000" w:rsidR="00000000" w:rsidRPr="00000000">
              <w:rPr>
                <w:rtl w:val="0"/>
              </w:rPr>
              <w:t xml:space="preserve">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spacing w:after="0" w:line="240" w:lineRule="auto"/>
              <w:rPr/>
            </w:pPr>
            <w:r w:rsidDel="00000000" w:rsidR="00000000" w:rsidRPr="00000000">
              <w:rPr>
                <w:rtl w:val="0"/>
              </w:rPr>
              <w:t xml:space="preserve">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spacing w:after="0" w:line="240" w:lineRule="auto"/>
              <w:rPr>
                <w:b w:val="1"/>
              </w:rPr>
            </w:pPr>
            <w:r w:rsidDel="00000000" w:rsidR="00000000" w:rsidRPr="00000000">
              <w:rPr>
                <w:b w:val="1"/>
                <w:rtl w:val="0"/>
              </w:rPr>
              <w:t xml:space="preserve">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spacing w:after="0" w:line="240" w:lineRule="auto"/>
              <w:rPr>
                <w:b w:val="1"/>
              </w:rPr>
            </w:pPr>
            <w:r w:rsidDel="00000000" w:rsidR="00000000" w:rsidRPr="00000000">
              <w:rPr>
                <w:b w:val="1"/>
                <w:rtl w:val="0"/>
              </w:rPr>
              <w:t xml:space="preserve">alklimaHeatPump op_mode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spacing w:after="0" w:line="240" w:lineRule="auto"/>
              <w:rPr/>
            </w:pPr>
            <w:r w:rsidDel="00000000" w:rsidR="00000000" w:rsidRPr="00000000">
              <w:rPr>
                <w:rtl w:val="0"/>
              </w:rPr>
              <w:t xml:space="preserve">5.78</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spacing w:after="0" w:line="240" w:lineRule="auto"/>
              <w:rPr/>
            </w:pPr>
            <w:r w:rsidDel="00000000" w:rsidR="00000000" w:rsidRPr="00000000">
              <w:rPr>
                <w:rtl w:val="0"/>
              </w:rPr>
              <w:t xml:space="preserve">3.58</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spacing w:after="0" w:line="240" w:lineRule="auto"/>
              <w:rPr>
                <w:b w:val="1"/>
              </w:rPr>
            </w:pPr>
            <w:r w:rsidDel="00000000" w:rsidR="00000000" w:rsidRPr="00000000">
              <w:rPr>
                <w:b w:val="1"/>
                <w:rtl w:val="0"/>
              </w:rPr>
              <w:t xml:space="preserve">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spacing w:after="0" w:line="240" w:lineRule="auto"/>
              <w:rPr/>
            </w:pPr>
            <w:r w:rsidDel="00000000" w:rsidR="00000000" w:rsidRPr="00000000">
              <w:rPr>
                <w:rtl w:val="0"/>
              </w:rPr>
              <w:t xml:space="preserve">2.42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spacing w:after="0" w:line="240" w:lineRule="auto"/>
              <w:rPr/>
            </w:pPr>
            <w:r w:rsidDel="00000000" w:rsidR="00000000" w:rsidRPr="00000000">
              <w:rPr>
                <w:rtl w:val="0"/>
              </w:rPr>
              <w:t xml:space="preserve">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spacing w:after="0" w:line="240" w:lineRule="auto"/>
              <w:rPr>
                <w:b w:val="1"/>
              </w:rPr>
            </w:pPr>
            <w:r w:rsidDel="00000000" w:rsidR="00000000" w:rsidRPr="00000000">
              <w:rPr>
                <w:b w:val="1"/>
                <w:rtl w:val="0"/>
              </w:rPr>
              <w:t xml:space="preserve">0.81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spacing w:after="0" w:line="240" w:lineRule="auto"/>
              <w:rPr>
                <w:b w:val="1"/>
              </w:rPr>
            </w:pPr>
            <w:r w:rsidDel="00000000" w:rsidR="00000000" w:rsidRPr="00000000">
              <w:rPr>
                <w:b w:val="1"/>
                <w:rtl w:val="0"/>
              </w:rPr>
              <w:t xml:space="preserve">smartMeter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spacing w:after="0" w:line="240" w:lineRule="auto"/>
              <w:rPr/>
            </w:pPr>
            <w:r w:rsidDel="00000000" w:rsidR="00000000" w:rsidRPr="00000000">
              <w:rPr>
                <w:rtl w:val="0"/>
              </w:rPr>
              <w:t xml:space="preserve">1.74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spacing w:after="0" w:line="240" w:lineRule="auto"/>
              <w:rPr/>
            </w:pPr>
            <w:r w:rsidDel="00000000" w:rsidR="00000000" w:rsidRPr="00000000">
              <w:rPr>
                <w:rtl w:val="0"/>
              </w:rPr>
              <w:t xml:space="preserve">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spacing w:after="0" w:line="240" w:lineRule="auto"/>
              <w:rPr>
                <w:b w:val="1"/>
              </w:rPr>
            </w:pPr>
            <w:r w:rsidDel="00000000" w:rsidR="00000000" w:rsidRPr="00000000">
              <w:rPr>
                <w:b w:val="1"/>
                <w:rtl w:val="0"/>
              </w:rPr>
              <w:t xml:space="preserve">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spacing w:after="0" w:line="240" w:lineRule="auto"/>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spacing w:after="0" w:line="240" w:lineRule="auto"/>
              <w:rPr/>
            </w:pPr>
            <w:r w:rsidDel="00000000" w:rsidR="00000000" w:rsidRPr="00000000">
              <w:rPr>
                <w:rtl w:val="0"/>
              </w:rPr>
              <w:t xml:space="preserve">-1.08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spacing w:after="0" w:line="240" w:lineRule="auto"/>
              <w:rPr>
                <w:b w:val="1"/>
              </w:rPr>
            </w:pPr>
            <w:r w:rsidDel="00000000" w:rsidR="00000000" w:rsidRPr="00000000">
              <w:rPr>
                <w:b w:val="1"/>
                <w:rtl w:val="0"/>
              </w:rPr>
              <w:t xml:space="preserve">0.07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spacing w:after="0" w:line="240" w:lineRule="auto"/>
              <w:rPr>
                <w:b w:val="1"/>
              </w:rPr>
            </w:pPr>
            <w:r w:rsidDel="00000000" w:rsidR="00000000" w:rsidRPr="00000000">
              <w:rPr>
                <w:b w:val="1"/>
                <w:rtl w:val="0"/>
              </w:rPr>
              <w:t xml:space="preserve">co2sensor co2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spacing w:after="0" w:line="240" w:lineRule="auto"/>
              <w:rPr/>
            </w:pPr>
            <w:r w:rsidDel="00000000" w:rsidR="00000000" w:rsidRPr="00000000">
              <w:rPr>
                <w:rtl w:val="0"/>
              </w:rPr>
              <w:t xml:space="preserve">7.65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spacing w:after="0" w:line="240" w:lineRule="auto"/>
              <w:rPr/>
            </w:pPr>
            <w:r w:rsidDel="00000000" w:rsidR="00000000" w:rsidRPr="00000000">
              <w:rPr>
                <w:rtl w:val="0"/>
              </w:rPr>
              <w:t xml:space="preserve">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spacing w:after="0" w:line="240" w:lineRule="auto"/>
              <w:rPr>
                <w:b w:val="1"/>
              </w:rPr>
            </w:pPr>
            <w:r w:rsidDel="00000000" w:rsidR="00000000" w:rsidRPr="00000000">
              <w:rPr>
                <w:b w:val="1"/>
                <w:rtl w:val="0"/>
              </w:rPr>
              <w:t xml:space="preserve">5.41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spacing w:after="0" w:line="240" w:lineRule="auto"/>
              <w:rPr/>
            </w:pPr>
            <w:r w:rsidDel="00000000" w:rsidR="00000000" w:rsidRPr="00000000">
              <w:rPr>
                <w:rtl w:val="0"/>
              </w:rPr>
              <w:t xml:space="preserve">1.91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spacing w:after="0" w:line="240" w:lineRule="auto"/>
              <w:rPr/>
            </w:pPr>
            <w:r w:rsidDel="00000000" w:rsidR="00000000" w:rsidRPr="00000000">
              <w:rPr>
                <w:rtl w:val="0"/>
              </w:rPr>
              <w:t xml:space="preserve">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spacing w:after="0" w:line="240" w:lineRule="auto"/>
              <w:rPr>
                <w:b w:val="1"/>
              </w:rPr>
            </w:pPr>
            <w:r w:rsidDel="00000000" w:rsidR="00000000" w:rsidRPr="00000000">
              <w:rPr>
                <w:b w:val="1"/>
                <w:rtl w:val="0"/>
              </w:rPr>
              <w:t xml:space="preserve">0.57</w:t>
            </w:r>
          </w:p>
        </w:tc>
      </w:tr>
    </w:tbl>
    <w:p w:rsidR="00000000" w:rsidDel="00000000" w:rsidP="00000000" w:rsidRDefault="00000000" w:rsidRPr="00000000" w14:paraId="000002E2">
      <w:pPr>
        <w:spacing w:after="0" w:line="240" w:lineRule="auto"/>
        <w:rPr/>
      </w:pPr>
      <w:r w:rsidDel="00000000" w:rsidR="00000000" w:rsidRPr="00000000">
        <w:rPr>
          <w:rtl w:val="0"/>
        </w:rPr>
      </w:r>
    </w:p>
    <w:p w:rsidR="00000000" w:rsidDel="00000000" w:rsidP="00000000" w:rsidRDefault="00000000" w:rsidRPr="00000000" w14:paraId="000002E3">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E4">
      <w:pPr>
        <w:pStyle w:val="Heading1"/>
        <w:rPr/>
      </w:pPr>
      <w:r w:rsidDel="00000000" w:rsidR="00000000" w:rsidRPr="00000000">
        <w:rPr>
          <w:rtl w:val="0"/>
        </w:rPr>
        <w:t xml:space="preserve">References</w:t>
      </w:r>
    </w:p>
    <w:p w:rsidR="00000000" w:rsidDel="00000000" w:rsidP="00000000" w:rsidRDefault="00000000" w:rsidRPr="00000000" w14:paraId="000002E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Sree Dhevi, A. T. (2014). Imputing missing values using Inverse Distance Weighted Interpolation for time series data. 2014 Sixth International Conference on Advanced Computing (ICoAC). </w:t>
      </w:r>
      <w:hyperlink r:id="rId1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https://doi.org/10.1109/icoac.2014.7229721</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 Z., Purushotham, S., Cho, K., Sontag, D., &amp; Liu, Y. (2018). Recurrent Neural Networks for Multivariate Time Series with Missing Values. Scientific Reports, 8(1). </w:t>
      </w:r>
      <w:hyperlink r:id="rId13">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https://doi.org/10.1038/s41598-018-24271-9</w:t>
        </w:r>
      </w:hyperlink>
      <w:r w:rsidDel="00000000" w:rsidR="00000000" w:rsidRPr="00000000">
        <w:rPr>
          <w:rtl w:val="0"/>
        </w:rPr>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Pazhoohesh, M., Pourmirza, Z., &amp; Walker, S. (2019). A Comparison of Methods for Missing Data Treatment in Building Sensor Data. 2019 IEEE 7th International Conference on Smart Energy Grid Engineering (SEGE). </w:t>
      </w:r>
      <w:hyperlink r:id="rId14">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https://doi.org/10.1109/sege.2019.8859963</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Poloczek, J., Treiber, N. A., &amp; Kramer, O. (2014). KNN Regression as Geo-Imputation Method for Spatio-Temporal Wind Data. Advances in Intelligent Systems and Computing, 185–193. </w:t>
      </w:r>
      <w:hyperlink r:id="rId15">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https://doi.org/10.1007/978-3-319-07995-0_19</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Zhang, L. (2020). A Pattern-Recognition-Based Ensemble Data Imputation Framework for Sensors from Building Energy Systems. Sensors, 20(20), 5947. </w:t>
      </w:r>
      <w:hyperlink r:id="rId1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https://doi.org/10.3390/s20205947</w:t>
        </w:r>
      </w:hyperlink>
      <w:r w:rsidDel="00000000" w:rsidR="00000000" w:rsidRPr="00000000">
        <w:rPr>
          <w:rtl w:val="0"/>
        </w:rPr>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Little, R., &amp; Yau, L. (1996). Intent-to-Treat Analysis for Longitudinal Studies with Drop-Outs. Biometrics, 52(4), 1324–1333. </w:t>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1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https://doi.org/10.2307/2532847</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 J., Cheng, J. C., Jiang, F., Chen, W., Wang, M., &amp; Zhai, C. (2020). A bi-directional missing data imputation scheme based on LSTM and transfer learning for building energy data. Energy and Buildings, 216, 109941. </w:t>
      </w:r>
      <w:hyperlink r:id="rId1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https://doi.org/10.1016/j.enbuild.2020.109941</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KNMI. (n.d.). KNMI - Uurgegevens van het weer in Nederland. KNMI - Hourly weather data of Dutch climate. </w:t>
      </w:r>
      <w:hyperlink r:id="rId1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https://www.knmi.nl/nederland-nu/klimatologie/uurgegevens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2F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Altman, D. G., &amp; Bland, J. M. (1995). Statistics notes: The normal distribution. BMJ, 310(6975), 298. </w:t>
      </w:r>
      <w:hyperlink r:id="rId20">
        <w:r w:rsidDel="00000000" w:rsidR="00000000" w:rsidRPr="00000000">
          <w:rPr>
            <w:color w:val="1155cc"/>
            <w:u w:val="single"/>
            <w:rtl w:val="0"/>
          </w:rPr>
          <w:t xml:space="preserve">https://doi.org/10.1136/bmj.310.6975.298</w:t>
        </w:r>
      </w:hyperlink>
      <w:r w:rsidDel="00000000" w:rsidR="00000000" w:rsidRPr="00000000">
        <w:rPr>
          <w:rtl w:val="0"/>
        </w:rPr>
        <w:t xml:space="preserve"> </w:t>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2FA">
      <w:pPr>
        <w:numPr>
          <w:ilvl w:val="0"/>
          <w:numId w:val="4"/>
        </w:numPr>
        <w:spacing w:after="0" w:line="480" w:lineRule="auto"/>
        <w:ind w:left="720" w:hanging="360"/>
      </w:pPr>
      <w:r w:rsidDel="00000000" w:rsidR="00000000" w:rsidRPr="00000000">
        <w:rPr>
          <w:sz w:val="24"/>
          <w:szCs w:val="24"/>
          <w:rtl w:val="0"/>
        </w:rPr>
        <w:t xml:space="preserve">Gupta, A., Mishra, P., Pandey, C., Singh, U., Sahu, C., &amp; Keshri, A. (2019). Descriptive statistics and normality tests for statistical data. </w:t>
      </w:r>
      <w:r w:rsidDel="00000000" w:rsidR="00000000" w:rsidRPr="00000000">
        <w:rPr>
          <w:i w:val="1"/>
          <w:sz w:val="24"/>
          <w:szCs w:val="24"/>
          <w:rtl w:val="0"/>
        </w:rPr>
        <w:t xml:space="preserve">Annals of Cardiac Anaesthesia</w:t>
      </w:r>
      <w:r w:rsidDel="00000000" w:rsidR="00000000" w:rsidRPr="00000000">
        <w:rPr>
          <w:sz w:val="24"/>
          <w:szCs w:val="24"/>
          <w:rtl w:val="0"/>
        </w:rPr>
        <w:t xml:space="preserve">, </w:t>
      </w:r>
      <w:r w:rsidDel="00000000" w:rsidR="00000000" w:rsidRPr="00000000">
        <w:rPr>
          <w:i w:val="1"/>
          <w:sz w:val="24"/>
          <w:szCs w:val="24"/>
          <w:rtl w:val="0"/>
        </w:rPr>
        <w:t xml:space="preserve">22</w:t>
      </w:r>
      <w:r w:rsidDel="00000000" w:rsidR="00000000" w:rsidRPr="00000000">
        <w:rPr>
          <w:sz w:val="24"/>
          <w:szCs w:val="24"/>
          <w:rtl w:val="0"/>
        </w:rPr>
        <w:t xml:space="preserve">(1), 67. </w:t>
      </w:r>
      <w:hyperlink r:id="rId21">
        <w:r w:rsidDel="00000000" w:rsidR="00000000" w:rsidRPr="00000000">
          <w:rPr>
            <w:color w:val="1155cc"/>
            <w:sz w:val="24"/>
            <w:szCs w:val="24"/>
            <w:u w:val="single"/>
            <w:rtl w:val="0"/>
          </w:rPr>
          <w:t xml:space="preserve">https://doi.org/10.4103/aca.aca_157_18</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2FB">
      <w:pPr>
        <w:numPr>
          <w:ilvl w:val="0"/>
          <w:numId w:val="4"/>
        </w:numPr>
        <w:spacing w:after="0" w:line="480" w:lineRule="auto"/>
        <w:ind w:left="720" w:hanging="360"/>
        <w:rPr>
          <w:sz w:val="24"/>
          <w:szCs w:val="24"/>
        </w:rPr>
      </w:pPr>
      <w:r w:rsidDel="00000000" w:rsidR="00000000" w:rsidRPr="00000000">
        <w:rPr>
          <w:sz w:val="24"/>
          <w:szCs w:val="24"/>
          <w:rtl w:val="0"/>
        </w:rPr>
        <w:t xml:space="preserve">Shapi, M. K. M., Ramli, N. A., &amp; Awalin, L. J. (2021). Energy consumption prediction by using machine learning for smart building: Case study in Malaysia. </w:t>
      </w:r>
      <w:r w:rsidDel="00000000" w:rsidR="00000000" w:rsidRPr="00000000">
        <w:rPr>
          <w:i w:val="1"/>
          <w:sz w:val="24"/>
          <w:szCs w:val="24"/>
          <w:rtl w:val="0"/>
        </w:rPr>
        <w:t xml:space="preserve">Developments in the Built Environment</w:t>
      </w:r>
      <w:r w:rsidDel="00000000" w:rsidR="00000000" w:rsidRPr="00000000">
        <w:rPr>
          <w:sz w:val="24"/>
          <w:szCs w:val="24"/>
          <w:rtl w:val="0"/>
        </w:rPr>
        <w:t xml:space="preserve">, </w:t>
      </w:r>
      <w:r w:rsidDel="00000000" w:rsidR="00000000" w:rsidRPr="00000000">
        <w:rPr>
          <w:i w:val="1"/>
          <w:sz w:val="24"/>
          <w:szCs w:val="24"/>
          <w:rtl w:val="0"/>
        </w:rPr>
        <w:t xml:space="preserve">5</w:t>
      </w:r>
      <w:r w:rsidDel="00000000" w:rsidR="00000000" w:rsidRPr="00000000">
        <w:rPr>
          <w:sz w:val="24"/>
          <w:szCs w:val="24"/>
          <w:rtl w:val="0"/>
        </w:rPr>
        <w:t xml:space="preserve">, 100037. </w:t>
      </w:r>
      <w:hyperlink r:id="rId22">
        <w:r w:rsidDel="00000000" w:rsidR="00000000" w:rsidRPr="00000000">
          <w:rPr>
            <w:color w:val="1155cc"/>
            <w:sz w:val="24"/>
            <w:szCs w:val="24"/>
            <w:u w:val="single"/>
            <w:rtl w:val="0"/>
          </w:rPr>
          <w:t xml:space="preserve">https://doi.org/10.1016/j.dibe.2020.100037</w:t>
        </w:r>
      </w:hyperlink>
      <w:r w:rsidDel="00000000" w:rsidR="00000000" w:rsidRPr="00000000">
        <w:rPr>
          <w:sz w:val="24"/>
          <w:szCs w:val="24"/>
          <w:rtl w:val="0"/>
        </w:rPr>
        <w:t xml:space="preserve"> </w:t>
      </w:r>
    </w:p>
    <w:p w:rsidR="00000000" w:rsidDel="00000000" w:rsidP="00000000" w:rsidRDefault="00000000" w:rsidRPr="00000000" w14:paraId="000002FC">
      <w:pPr>
        <w:numPr>
          <w:ilvl w:val="0"/>
          <w:numId w:val="4"/>
        </w:numPr>
        <w:spacing w:after="0" w:line="480" w:lineRule="auto"/>
        <w:ind w:left="720" w:hanging="360"/>
        <w:rPr>
          <w:sz w:val="24"/>
          <w:szCs w:val="24"/>
          <w:u w:val="none"/>
        </w:rPr>
      </w:pPr>
      <w:r w:rsidDel="00000000" w:rsidR="00000000" w:rsidRPr="00000000">
        <w:rPr>
          <w:rtl w:val="0"/>
        </w:rPr>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sus Martinez de juan" w:id="2" w:date="2022-01-09T17:43:16Z">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say that "is supposed to have", I'd just say that it "has"</w:t>
      </w:r>
    </w:p>
  </w:comment>
  <w:comment w:author="Juliën van der Niet" w:id="3" w:date="2022-01-09T18:11:50Z">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originally I thought we would write about it being missing but We didn't so. Sure agreed.</w:t>
      </w:r>
    </w:p>
  </w:comment>
  <w:comment w:author="Jesus Martinez de juan" w:id="0" w:date="2022-01-09T17:33:46Z">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I don't know how it's done normally but instead of using all the time the future tense like "the guideline will contain", I think it would be better to use the present tense since we already have written everything</w:t>
      </w:r>
    </w:p>
  </w:comment>
  <w:comment w:author="Juliën van der Niet" w:id="9" w:date="2022-01-09T16:34:00Z">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a paper here!</w:t>
      </w:r>
    </w:p>
  </w:comment>
  <w:comment w:author="Juliën van der Niet" w:id="13" w:date="2022-01-10T17:37:56Z">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editing right NOw Please leave comments instead</w:t>
      </w:r>
    </w:p>
  </w:comment>
  <w:comment w:author="Juliën van der Niet" w:id="1" w:date="2022-01-10T13:41:16Z">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Trend line in introduction!</w:t>
      </w:r>
    </w:p>
  </w:comment>
  <w:comment w:author="Jesus Martinez de juan" w:id="6" w:date="2022-01-09T17:52:12Z">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make sense in the context of the sentence</w:t>
      </w:r>
    </w:p>
  </w:comment>
  <w:comment w:author="Jesus Martinez de juan" w:id="10" w:date="2022-01-09T18:16:52Z">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reference it in other way, it looks a bit strange like that in my opinion</w:t>
      </w:r>
    </w:p>
  </w:comment>
  <w:comment w:author="Juliën van der Niet" w:id="11" w:date="2022-01-09T18:20:57Z">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look into it.</w:t>
      </w:r>
    </w:p>
  </w:comment>
  <w:comment w:author="Ramon" w:id="5" w:date="2022-01-10T11:57:08Z">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still put the appendix and maybe give the number here when we do.</w:t>
      </w:r>
    </w:p>
  </w:comment>
  <w:comment w:author="Juliën van der Niet" w:id="12" w:date="2022-01-09T15:22:00Z">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links</w:t>
      </w:r>
    </w:p>
  </w:comment>
  <w:comment w:author="Jesus Martinez de juan" w:id="7" w:date="2022-01-09T18:07:42Z">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always write it the same way (Hot Deck, Hot-deck...)</w:t>
      </w:r>
    </w:p>
  </w:comment>
  <w:comment w:author="Juliën van der Niet" w:id="8" w:date="2022-01-09T18:17:49Z">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this was the last one</w:t>
      </w:r>
    </w:p>
  </w:comment>
  <w:comment w:author="Ramon" w:id="4" w:date="2022-01-10T11:55:43Z">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"also" here mean selected for classification and strong correlation?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FE" w15:done="0"/>
  <w15:commentEx w15:paraId="000002FF" w15:paraIdParent="000002FE" w15:done="0"/>
  <w15:commentEx w15:paraId="00000300" w15:done="0"/>
  <w15:commentEx w15:paraId="00000301" w15:done="0"/>
  <w15:commentEx w15:paraId="00000302" w15:done="0"/>
  <w15:commentEx w15:paraId="00000303" w15:done="0"/>
  <w15:commentEx w15:paraId="00000304" w15:done="0"/>
  <w15:commentEx w15:paraId="00000305" w15:done="0"/>
  <w15:commentEx w15:paraId="00000306" w15:paraIdParent="00000305" w15:done="0"/>
  <w15:commentEx w15:paraId="00000307" w15:done="0"/>
  <w15:commentEx w15:paraId="00000308" w15:done="0"/>
  <w15:commentEx w15:paraId="00000309" w15:done="0"/>
  <w15:commentEx w15:paraId="0000030A" w15:paraIdParent="00000309" w15:done="0"/>
  <w15:commentEx w15:paraId="0000030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74"/>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_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2C5409"/>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6414A7"/>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A916D7"/>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unhideWhenUsed w:val="1"/>
    <w:qFormat w:val="1"/>
    <w:rsid w:val="00ED331E"/>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unhideWhenUsed w:val="1"/>
    <w:qFormat w:val="1"/>
    <w:rsid w:val="00ED331E"/>
    <w:pPr>
      <w:keepNext w:val="1"/>
      <w:keepLines w:val="1"/>
      <w:spacing w:after="0" w:before="40"/>
      <w:outlineLvl w:val="4"/>
    </w:pPr>
    <w:rPr>
      <w:rFonts w:asciiTheme="majorHAnsi" w:cstheme="majorBidi" w:eastAsiaTheme="majorEastAsia" w:hAnsiTheme="majorHAnsi"/>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C5409"/>
    <w:rPr>
      <w:rFonts w:asciiTheme="majorHAnsi" w:cstheme="majorBidi" w:eastAsiaTheme="majorEastAsia" w:hAnsiTheme="majorHAnsi"/>
      <w:color w:val="2f5496" w:themeColor="accent1" w:themeShade="0000BF"/>
      <w:sz w:val="32"/>
      <w:szCs w:val="32"/>
    </w:rPr>
  </w:style>
  <w:style w:type="character" w:styleId="CommentReference">
    <w:name w:val="annotation reference"/>
    <w:basedOn w:val="DefaultParagraphFont"/>
    <w:uiPriority w:val="99"/>
    <w:semiHidden w:val="1"/>
    <w:unhideWhenUsed w:val="1"/>
    <w:rsid w:val="00DC3F82"/>
    <w:rPr>
      <w:sz w:val="16"/>
      <w:szCs w:val="16"/>
    </w:rPr>
  </w:style>
  <w:style w:type="paragraph" w:styleId="CommentText">
    <w:name w:val="annotation text"/>
    <w:basedOn w:val="Normal"/>
    <w:link w:val="CommentTextChar"/>
    <w:uiPriority w:val="99"/>
    <w:semiHidden w:val="1"/>
    <w:unhideWhenUsed w:val="1"/>
    <w:rsid w:val="00DC3F82"/>
    <w:pPr>
      <w:spacing w:line="240" w:lineRule="auto"/>
    </w:pPr>
    <w:rPr>
      <w:sz w:val="20"/>
      <w:szCs w:val="20"/>
    </w:rPr>
  </w:style>
  <w:style w:type="character" w:styleId="CommentTextChar" w:customStyle="1">
    <w:name w:val="Comment Text Char"/>
    <w:basedOn w:val="DefaultParagraphFont"/>
    <w:link w:val="CommentText"/>
    <w:uiPriority w:val="99"/>
    <w:semiHidden w:val="1"/>
    <w:rsid w:val="00DC3F82"/>
    <w:rPr>
      <w:sz w:val="20"/>
      <w:szCs w:val="20"/>
    </w:rPr>
  </w:style>
  <w:style w:type="character" w:styleId="Heading2Char" w:customStyle="1">
    <w:name w:val="Heading 2 Char"/>
    <w:basedOn w:val="DefaultParagraphFont"/>
    <w:link w:val="Heading2"/>
    <w:uiPriority w:val="9"/>
    <w:rsid w:val="006414A7"/>
    <w:rPr>
      <w:rFonts w:asciiTheme="majorHAnsi" w:cstheme="majorBidi" w:eastAsiaTheme="majorEastAsia" w:hAnsiTheme="majorHAnsi"/>
      <w:color w:val="2f5496" w:themeColor="accent1" w:themeShade="0000BF"/>
      <w:sz w:val="26"/>
      <w:szCs w:val="26"/>
    </w:rPr>
  </w:style>
  <w:style w:type="table" w:styleId="TableGrid">
    <w:name w:val="Table Grid"/>
    <w:basedOn w:val="TableNormal"/>
    <w:uiPriority w:val="39"/>
    <w:rsid w:val="0063068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3Char" w:customStyle="1">
    <w:name w:val="Heading 3 Char"/>
    <w:basedOn w:val="DefaultParagraphFont"/>
    <w:link w:val="Heading3"/>
    <w:uiPriority w:val="9"/>
    <w:rsid w:val="00A916D7"/>
    <w:rPr>
      <w:rFonts w:asciiTheme="majorHAnsi" w:cstheme="majorBidi" w:eastAsiaTheme="majorEastAsia" w:hAnsiTheme="majorHAnsi"/>
      <w:color w:val="1f3763" w:themeColor="accent1" w:themeShade="00007F"/>
      <w:sz w:val="24"/>
      <w:szCs w:val="24"/>
    </w:rPr>
  </w:style>
  <w:style w:type="paragraph" w:styleId="CommentSubject">
    <w:name w:val="annotation subject"/>
    <w:basedOn w:val="CommentText"/>
    <w:next w:val="CommentText"/>
    <w:link w:val="CommentSubjectChar"/>
    <w:uiPriority w:val="99"/>
    <w:semiHidden w:val="1"/>
    <w:unhideWhenUsed w:val="1"/>
    <w:rsid w:val="00C316C0"/>
    <w:rPr>
      <w:b w:val="1"/>
      <w:bCs w:val="1"/>
    </w:rPr>
  </w:style>
  <w:style w:type="character" w:styleId="CommentSubjectChar" w:customStyle="1">
    <w:name w:val="Comment Subject Char"/>
    <w:basedOn w:val="CommentTextChar"/>
    <w:link w:val="CommentSubject"/>
    <w:uiPriority w:val="99"/>
    <w:semiHidden w:val="1"/>
    <w:rsid w:val="00C316C0"/>
    <w:rPr>
      <w:b w:val="1"/>
      <w:bCs w:val="1"/>
      <w:sz w:val="20"/>
      <w:szCs w:val="20"/>
    </w:rPr>
  </w:style>
  <w:style w:type="character" w:styleId="Heading4Char" w:customStyle="1">
    <w:name w:val="Heading 4 Char"/>
    <w:basedOn w:val="DefaultParagraphFont"/>
    <w:link w:val="Heading4"/>
    <w:uiPriority w:val="9"/>
    <w:rsid w:val="00ED331E"/>
    <w:rPr>
      <w:rFonts w:asciiTheme="majorHAnsi" w:cstheme="majorBidi" w:eastAsiaTheme="majorEastAsia" w:hAnsiTheme="majorHAnsi"/>
      <w:i w:val="1"/>
      <w:iCs w:val="1"/>
      <w:color w:val="2f5496" w:themeColor="accent1" w:themeShade="0000BF"/>
    </w:rPr>
  </w:style>
  <w:style w:type="character" w:styleId="Heading5Char" w:customStyle="1">
    <w:name w:val="Heading 5 Char"/>
    <w:basedOn w:val="DefaultParagraphFont"/>
    <w:link w:val="Heading5"/>
    <w:uiPriority w:val="9"/>
    <w:rsid w:val="00ED331E"/>
    <w:rPr>
      <w:rFonts w:asciiTheme="majorHAnsi" w:cstheme="majorBidi" w:eastAsiaTheme="majorEastAsia" w:hAnsiTheme="majorHAnsi"/>
      <w:color w:val="2f5496" w:themeColor="accent1" w:themeShade="0000BF"/>
    </w:rPr>
  </w:style>
  <w:style w:type="character" w:styleId="Hyperlink">
    <w:name w:val="Hyperlink"/>
    <w:basedOn w:val="DefaultParagraphFont"/>
    <w:uiPriority w:val="99"/>
    <w:unhideWhenUsed w:val="1"/>
    <w:rsid w:val="004137D8"/>
    <w:rPr>
      <w:color w:val="0563c1" w:themeColor="hyperlink"/>
      <w:u w:val="single"/>
    </w:rPr>
  </w:style>
  <w:style w:type="paragraph" w:styleId="ListParagraph">
    <w:name w:val="List Paragraph"/>
    <w:basedOn w:val="Normal"/>
    <w:uiPriority w:val="34"/>
    <w:qFormat w:val="1"/>
    <w:rsid w:val="004137D8"/>
    <w:pPr>
      <w:ind w:left="720"/>
      <w:contextualSpacing w:val="1"/>
    </w:pPr>
  </w:style>
  <w:style w:type="character" w:styleId="UnresolvedMention">
    <w:name w:val="Unresolved Mention"/>
    <w:basedOn w:val="DefaultParagraphFont"/>
    <w:uiPriority w:val="99"/>
    <w:semiHidden w:val="1"/>
    <w:unhideWhenUsed w:val="1"/>
    <w:rsid w:val="007D6223"/>
    <w:rPr>
      <w:color w:val="605e5c"/>
      <w:shd w:color="auto" w:fill="e1dfdd" w:val="clear"/>
    </w:rPr>
  </w:style>
  <w:style w:type="character" w:styleId="PlaceholderText">
    <w:name w:val="Placeholder Text"/>
    <w:basedOn w:val="DefaultParagraphFont"/>
    <w:uiPriority w:val="99"/>
    <w:semiHidden w:val="1"/>
    <w:rsid w:val="003C5110"/>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136/bmj.310.6975.298" TargetMode="External"/><Relationship Id="rId11" Type="http://schemas.openxmlformats.org/officeDocument/2006/relationships/image" Target="media/image1.png"/><Relationship Id="rId22" Type="http://schemas.openxmlformats.org/officeDocument/2006/relationships/hyperlink" Target="https://doi.org/10.1016/j.dibe.2020.100037" TargetMode="External"/><Relationship Id="rId10" Type="http://schemas.openxmlformats.org/officeDocument/2006/relationships/image" Target="media/image3.png"/><Relationship Id="rId21" Type="http://schemas.openxmlformats.org/officeDocument/2006/relationships/hyperlink" Target="https://doi.org/10.4103/aca.aca_157_18" TargetMode="External"/><Relationship Id="rId13" Type="http://schemas.openxmlformats.org/officeDocument/2006/relationships/hyperlink" Target="https://doi.org/10.1038/s41598-018-24271-9" TargetMode="External"/><Relationship Id="rId12" Type="http://schemas.openxmlformats.org/officeDocument/2006/relationships/hyperlink" Target="https://doi.org/10.1109/icoac.2014.7229721"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jpg"/><Relationship Id="rId15" Type="http://schemas.openxmlformats.org/officeDocument/2006/relationships/hyperlink" Target="https://doi.org/10.1007/978-3-319-07995-0_19" TargetMode="External"/><Relationship Id="rId14" Type="http://schemas.openxmlformats.org/officeDocument/2006/relationships/hyperlink" Target="https://doi.org/10.1109/sege.2019.8859963" TargetMode="External"/><Relationship Id="rId17" Type="http://schemas.openxmlformats.org/officeDocument/2006/relationships/hyperlink" Target="https://doi.org/10.2307/2532847" TargetMode="External"/><Relationship Id="rId16" Type="http://schemas.openxmlformats.org/officeDocument/2006/relationships/hyperlink" Target="https://doi.org/10.3390/s20205947" TargetMode="External"/><Relationship Id="rId5" Type="http://schemas.openxmlformats.org/officeDocument/2006/relationships/numbering" Target="numbering.xml"/><Relationship Id="rId19" Type="http://schemas.openxmlformats.org/officeDocument/2006/relationships/hyperlink" Target="https://www.knmi.nl/nederland-nu/klimatologie/uurgegevens" TargetMode="External"/><Relationship Id="rId6" Type="http://schemas.openxmlformats.org/officeDocument/2006/relationships/styles" Target="styles.xml"/><Relationship Id="rId18" Type="http://schemas.openxmlformats.org/officeDocument/2006/relationships/hyperlink" Target="https://doi.org/10.1016/j.enbuild.2020.109941" TargetMode="Externa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JVYCIc+eKWIQ+sDGAdu9I2ZpsQ==">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2022-01-09T17:03:00Z</dcterms:created>
  <dc:creator>Juliën van der Niet</dc:creator>
</cp:coreProperties>
</file>